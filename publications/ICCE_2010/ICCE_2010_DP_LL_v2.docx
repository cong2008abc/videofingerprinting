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3D6" w:rsidRDefault="00CB6C7C">
      <w:pPr>
        <w:pStyle w:val="papertitle"/>
        <w:rPr>
          <w:lang w:eastAsia="ja-JP"/>
        </w:rPr>
      </w:pPr>
      <w:r>
        <w:rPr>
          <w:rFonts w:hint="eastAsia"/>
          <w:i/>
          <w:iCs/>
          <w:lang w:eastAsia="ja-JP"/>
        </w:rPr>
        <w:t>Robust real world video fingerprinting</w:t>
      </w:r>
      <w:r w:rsidR="00257FFA">
        <w:rPr>
          <w:rFonts w:hint="eastAsia"/>
          <w:i/>
          <w:iCs/>
          <w:lang w:eastAsia="ja-JP"/>
        </w:rPr>
        <w:t xml:space="preserve"> system</w:t>
      </w:r>
    </w:p>
    <w:p w:rsidR="00ED13D6" w:rsidRDefault="00ED13D6">
      <w:pPr>
        <w:rPr>
          <w:rFonts w:eastAsia="ＭＳ 明朝"/>
          <w:lang w:eastAsia="ja-JP"/>
        </w:rPr>
      </w:pPr>
    </w:p>
    <w:p w:rsidR="00ED13D6" w:rsidRPr="00B57A1C" w:rsidRDefault="00CB6C7C" w:rsidP="00B57A1C">
      <w:pPr>
        <w:pStyle w:val="Author"/>
      </w:pPr>
      <w:r>
        <w:rPr>
          <w:rFonts w:eastAsia="ＭＳ 明朝" w:hint="eastAsia"/>
          <w:lang w:eastAsia="ja-JP"/>
        </w:rPr>
        <w:t>Daniel Pereira</w:t>
      </w:r>
      <w:r w:rsidR="00916F1D">
        <w:rPr>
          <w:rFonts w:eastAsia="ＭＳ 明朝" w:hint="eastAsia"/>
          <w:lang w:eastAsia="ja-JP"/>
        </w:rPr>
        <w:t>, Luis Loyola</w:t>
      </w:r>
    </w:p>
    <w:p w:rsidR="00ED13D6" w:rsidRPr="00B57A1C" w:rsidRDefault="00CB6C7C" w:rsidP="00B57A1C">
      <w:pPr>
        <w:pStyle w:val="Affiliation"/>
      </w:pPr>
      <w:r>
        <w:rPr>
          <w:rFonts w:eastAsia="ＭＳ 明朝" w:hint="eastAsia"/>
          <w:lang w:eastAsia="ja-JP"/>
        </w:rPr>
        <w:t>Research and Development Department</w:t>
      </w:r>
    </w:p>
    <w:p w:rsidR="00ED13D6" w:rsidRPr="00CB6C7C" w:rsidRDefault="00CB6C7C" w:rsidP="00B57A1C">
      <w:pPr>
        <w:pStyle w:val="Affiliation"/>
        <w:rPr>
          <w:rFonts w:eastAsia="ＭＳ 明朝"/>
          <w:lang w:eastAsia="ja-JP"/>
        </w:rPr>
      </w:pPr>
      <w:proofErr w:type="spellStart"/>
      <w:r>
        <w:rPr>
          <w:rFonts w:eastAsia="ＭＳ 明朝" w:hint="eastAsia"/>
          <w:lang w:eastAsia="ja-JP"/>
        </w:rPr>
        <w:t>SkillUpJapan</w:t>
      </w:r>
      <w:proofErr w:type="spellEnd"/>
      <w:r>
        <w:rPr>
          <w:rFonts w:eastAsia="ＭＳ 明朝" w:hint="eastAsia"/>
          <w:lang w:eastAsia="ja-JP"/>
        </w:rPr>
        <w:t xml:space="preserve"> Corporation</w:t>
      </w:r>
    </w:p>
    <w:p w:rsidR="00ED13D6" w:rsidRPr="00CB6C7C" w:rsidRDefault="00CB6C7C" w:rsidP="00B57A1C">
      <w:pPr>
        <w:pStyle w:val="Affiliation"/>
        <w:rPr>
          <w:rFonts w:eastAsia="ＭＳ 明朝"/>
          <w:lang w:eastAsia="ja-JP"/>
        </w:rPr>
      </w:pPr>
      <w:r>
        <w:rPr>
          <w:rFonts w:eastAsia="ＭＳ 明朝" w:hint="eastAsia"/>
          <w:lang w:eastAsia="ja-JP"/>
        </w:rPr>
        <w:t>Tokyo</w:t>
      </w:r>
      <w:r>
        <w:t xml:space="preserve">, </w:t>
      </w:r>
      <w:r>
        <w:rPr>
          <w:rFonts w:eastAsia="ＭＳ 明朝" w:hint="eastAsia"/>
          <w:lang w:eastAsia="ja-JP"/>
        </w:rPr>
        <w:t>Japan</w:t>
      </w:r>
    </w:p>
    <w:p w:rsidR="00ED13D6" w:rsidRPr="00B57A1C" w:rsidRDefault="00916F1D" w:rsidP="00B57A1C">
      <w:pPr>
        <w:pStyle w:val="Affiliation"/>
      </w:pPr>
      <w:r>
        <w:rPr>
          <w:rFonts w:eastAsia="ＭＳ 明朝" w:hint="eastAsia"/>
          <w:lang w:eastAsia="ja-JP"/>
        </w:rPr>
        <w:t>{</w:t>
      </w:r>
      <w:proofErr w:type="spellStart"/>
      <w:r w:rsidR="00CB6C7C">
        <w:rPr>
          <w:rFonts w:eastAsia="ＭＳ 明朝"/>
          <w:lang w:eastAsia="ja-JP"/>
        </w:rPr>
        <w:t>d.pereira</w:t>
      </w:r>
      <w:proofErr w:type="gramStart"/>
      <w:r>
        <w:rPr>
          <w:rFonts w:eastAsia="ＭＳ 明朝" w:hint="eastAsia"/>
          <w:lang w:eastAsia="ja-JP"/>
        </w:rPr>
        <w:t>,l</w:t>
      </w:r>
      <w:r>
        <w:rPr>
          <w:rFonts w:eastAsia="ＭＳ 明朝"/>
          <w:lang w:eastAsia="ja-JP"/>
        </w:rPr>
        <w:t>oyola</w:t>
      </w:r>
      <w:proofErr w:type="spellEnd"/>
      <w:proofErr w:type="gramEnd"/>
      <w:r>
        <w:rPr>
          <w:rFonts w:eastAsia="ＭＳ 明朝" w:hint="eastAsia"/>
          <w:lang w:eastAsia="ja-JP"/>
        </w:rPr>
        <w:t>}</w:t>
      </w:r>
      <w:r w:rsidR="00CB6C7C">
        <w:rPr>
          <w:rFonts w:eastAsia="ＭＳ 明朝"/>
          <w:lang w:eastAsia="ja-JP"/>
        </w:rPr>
        <w:t>@skillupjapan.co.jp</w:t>
      </w:r>
    </w:p>
    <w:p w:rsidR="00916F1D" w:rsidRDefault="00916F1D">
      <w:pPr>
        <w:pStyle w:val="Affiliation"/>
        <w:sectPr w:rsidR="00916F1D">
          <w:type w:val="continuous"/>
          <w:pgSz w:w="11909" w:h="16834" w:code="9"/>
          <w:pgMar w:top="1080" w:right="734" w:bottom="2434" w:left="734" w:header="720" w:footer="720" w:gutter="0"/>
          <w:cols w:space="720"/>
          <w:docGrid w:linePitch="360"/>
        </w:sectPr>
      </w:pPr>
    </w:p>
    <w:p w:rsidR="00ED13D6" w:rsidRDefault="00ED13D6">
      <w:pPr>
        <w:pStyle w:val="Affiliation"/>
        <w:rPr>
          <w:rFonts w:eastAsia="ＭＳ 明朝"/>
          <w:lang w:eastAsia="ja-JP"/>
        </w:rPr>
      </w:pPr>
    </w:p>
    <w:p w:rsidR="00ED13D6" w:rsidRPr="00E02BE6" w:rsidRDefault="00ED13D6"/>
    <w:p w:rsidR="00ED13D6" w:rsidRDefault="00ED13D6">
      <w:pPr>
        <w:rPr>
          <w:rFonts w:eastAsia="ＭＳ 明朝"/>
          <w:lang w:eastAsia="ja-JP"/>
        </w:rPr>
      </w:pPr>
    </w:p>
    <w:p w:rsidR="00F04152" w:rsidRPr="00F04152" w:rsidRDefault="00F04152">
      <w:pPr>
        <w:rPr>
          <w:rFonts w:eastAsia="ＭＳ 明朝"/>
          <w:lang w:eastAsia="ja-JP"/>
        </w:rPr>
        <w:sectPr w:rsidR="00F04152" w:rsidRPr="00F04152">
          <w:type w:val="continuous"/>
          <w:pgSz w:w="11909" w:h="16834" w:code="9"/>
          <w:pgMar w:top="1080" w:right="734" w:bottom="2434" w:left="734" w:header="720" w:footer="720" w:gutter="0"/>
          <w:cols w:space="720"/>
          <w:docGrid w:linePitch="360"/>
        </w:sectPr>
      </w:pPr>
    </w:p>
    <w:p w:rsidR="00F04152" w:rsidRPr="00F04152" w:rsidRDefault="00ED13D6">
      <w:pPr>
        <w:pStyle w:val="Abstract"/>
        <w:rPr>
          <w:rFonts w:eastAsia="ＭＳ 明朝"/>
          <w:lang w:eastAsia="ja-JP"/>
        </w:rPr>
      </w:pPr>
      <w:r w:rsidRPr="00B57A1C">
        <w:rPr>
          <w:rStyle w:val="StyleAbstractItalicChar"/>
        </w:rPr>
        <w:lastRenderedPageBreak/>
        <w:t>Abstract</w:t>
      </w:r>
      <w:r w:rsidRPr="00E02BE6">
        <w:t>—</w:t>
      </w:r>
      <w:r w:rsidR="00234C41" w:rsidRPr="00234C41">
        <w:rPr>
          <w:rFonts w:eastAsia="ＭＳ 明朝" w:hint="eastAsia"/>
          <w:lang w:eastAsia="ja-JP"/>
        </w:rPr>
        <w:t xml:space="preserve"> </w:t>
      </w:r>
      <w:proofErr w:type="gramStart"/>
      <w:r w:rsidR="00234C41">
        <w:rPr>
          <w:rFonts w:eastAsia="ＭＳ 明朝" w:hint="eastAsia"/>
          <w:lang w:eastAsia="ja-JP"/>
        </w:rPr>
        <w:t>Video</w:t>
      </w:r>
      <w:proofErr w:type="gramEnd"/>
      <w:r w:rsidR="00234C41">
        <w:rPr>
          <w:rFonts w:eastAsia="ＭＳ 明朝" w:hint="eastAsia"/>
          <w:lang w:eastAsia="ja-JP"/>
        </w:rPr>
        <w:t xml:space="preserve"> fingerprinting is one of the most promising technologies to uniquely identify video content in the Internet in a totally format-independent way. The logic behind the creation of the video fingerprints or perceptual hashes is a key factor for the performance of the system, especially in terms of storage and search efficiency. Although several video fingerprinting methods have been proposed, most of them largely focus on the robustness of the perceptual hashes to distortions, giving much less importance to the required storage as well as the efficiency of the database structure for fast and reliable searches of video content. In this paper we propose a video fingerprinting system with an excellent robustness to distortions but also offering lower storage requirements and a more efficient database structure than prior </w:t>
      </w:r>
      <w:del w:id="0" w:author="Luis Loyola" w:date="2010-03-28T22:54:00Z">
        <w:r w:rsidR="00234C41" w:rsidDel="00935272">
          <w:rPr>
            <w:rFonts w:eastAsia="ＭＳ 明朝" w:hint="eastAsia"/>
            <w:lang w:eastAsia="ja-JP"/>
          </w:rPr>
          <w:delText>art</w:delText>
        </w:r>
      </w:del>
      <w:ins w:id="1" w:author="Luis Loyola" w:date="2010-03-28T22:54:00Z">
        <w:r w:rsidR="00935272">
          <w:rPr>
            <w:rFonts w:eastAsia="ＭＳ 明朝" w:hint="eastAsia"/>
            <w:lang w:eastAsia="ja-JP"/>
          </w:rPr>
          <w:t>schemes</w:t>
        </w:r>
      </w:ins>
      <w:r w:rsidR="00234C41">
        <w:rPr>
          <w:rFonts w:eastAsia="ＭＳ 明朝" w:hint="eastAsia"/>
          <w:lang w:eastAsia="ja-JP"/>
        </w:rPr>
        <w:t>.</w:t>
      </w:r>
    </w:p>
    <w:p w:rsidR="00F04152" w:rsidRDefault="00ED13D6" w:rsidP="00F04152">
      <w:pPr>
        <w:pStyle w:val="keywords"/>
        <w:rPr>
          <w:rFonts w:eastAsia="ＭＳ 明朝"/>
          <w:lang w:eastAsia="ja-JP"/>
        </w:rPr>
      </w:pPr>
      <w:r w:rsidRPr="00B57A1C">
        <w:t>Keywords-</w:t>
      </w:r>
      <w:ins w:id="2" w:author="Luis Loyola" w:date="2010-03-28T22:55:00Z">
        <w:r w:rsidR="00935272">
          <w:rPr>
            <w:rFonts w:eastAsiaTheme="minorEastAsia" w:hint="eastAsia"/>
            <w:lang w:eastAsia="ja-JP"/>
          </w:rPr>
          <w:t xml:space="preserve"> </w:t>
        </w:r>
      </w:ins>
      <w:r w:rsidR="00CB6C7C">
        <w:rPr>
          <w:rFonts w:eastAsia="ＭＳ 明朝" w:hint="eastAsia"/>
          <w:lang w:eastAsia="ja-JP"/>
        </w:rPr>
        <w:t xml:space="preserve">video processing; pattern recognition; </w:t>
      </w:r>
      <w:ins w:id="3" w:author="Luis Loyola" w:date="2010-03-28T22:54:00Z">
        <w:r w:rsidR="00935272">
          <w:rPr>
            <w:rFonts w:eastAsia="ＭＳ 明朝" w:hint="eastAsia"/>
            <w:lang w:eastAsia="ja-JP"/>
          </w:rPr>
          <w:t xml:space="preserve">perceptual hash; </w:t>
        </w:r>
      </w:ins>
      <w:r w:rsidR="001820D4">
        <w:rPr>
          <w:rFonts w:eastAsia="ＭＳ 明朝" w:hint="eastAsia"/>
          <w:lang w:eastAsia="ja-JP"/>
        </w:rPr>
        <w:t>information</w:t>
      </w:r>
      <w:r w:rsidR="00CB6C7C">
        <w:rPr>
          <w:rFonts w:eastAsia="ＭＳ 明朝" w:hint="eastAsia"/>
          <w:lang w:eastAsia="ja-JP"/>
        </w:rPr>
        <w:t xml:space="preserve"> storage; video fingerprinting; </w:t>
      </w:r>
    </w:p>
    <w:p w:rsidR="00F04152" w:rsidRPr="00CB6C7C" w:rsidRDefault="00F04152" w:rsidP="00F04152">
      <w:pPr>
        <w:pStyle w:val="keywords"/>
        <w:rPr>
          <w:rFonts w:eastAsia="ＭＳ 明朝"/>
          <w:lang w:eastAsia="ja-JP"/>
        </w:rPr>
      </w:pPr>
    </w:p>
    <w:p w:rsidR="00ED13D6" w:rsidRDefault="00ED13D6" w:rsidP="00B57A1C">
      <w:pPr>
        <w:pStyle w:val="Heading1"/>
      </w:pPr>
      <w:r>
        <w:t xml:space="preserve"> </w:t>
      </w:r>
      <w:r w:rsidRPr="00B57A1C">
        <w:t>Introduction</w:t>
      </w:r>
    </w:p>
    <w:p w:rsidR="00234C41" w:rsidRDefault="00234C41" w:rsidP="00A139B7">
      <w:pPr>
        <w:pStyle w:val="BodyText"/>
        <w:rPr>
          <w:lang w:eastAsia="ja-JP"/>
        </w:rPr>
      </w:pPr>
      <w:r>
        <w:rPr>
          <w:rFonts w:hint="eastAsia"/>
          <w:lang w:eastAsia="ja-JP"/>
        </w:rPr>
        <w:t>The growth of video-related services in the Internet is increasingly creating needs for uniquely identifying video data in the Internet using video fingerprints. Applications that may profit from such technology include automatic tracking of copyrighted titles in user generated content sites, tagging movies for reducing the cost of its distributed storage and improving video search engines in a totally video-codec or video-format independent way.</w:t>
      </w:r>
    </w:p>
    <w:p w:rsidR="00234C41" w:rsidRDefault="00234C41" w:rsidP="00A139B7">
      <w:pPr>
        <w:pStyle w:val="BodyText"/>
        <w:rPr>
          <w:lang w:eastAsia="ja-JP"/>
        </w:rPr>
      </w:pPr>
      <w:r>
        <w:rPr>
          <w:rFonts w:hint="eastAsia"/>
          <w:lang w:eastAsia="ja-JP"/>
        </w:rPr>
        <w:t xml:space="preserve">Video fingerprints are perceptual hashes that allow us to discriminate one video from all the rest in a totally binary-independent way, </w:t>
      </w:r>
      <w:r>
        <w:rPr>
          <w:lang w:eastAsia="ja-JP"/>
        </w:rPr>
        <w:t xml:space="preserve">i.e. </w:t>
      </w:r>
      <w:r>
        <w:rPr>
          <w:rFonts w:hint="eastAsia"/>
          <w:lang w:eastAsia="ja-JP"/>
        </w:rPr>
        <w:t>irrespective of the codec or format in which they have been compressed. The main requirements for such a system are given below:</w:t>
      </w:r>
    </w:p>
    <w:p w:rsidR="00234C41" w:rsidRDefault="00234C41" w:rsidP="00702677">
      <w:pPr>
        <w:pStyle w:val="bulletlist"/>
        <w:rPr>
          <w:lang w:eastAsia="ja-JP"/>
        </w:rPr>
      </w:pPr>
      <w:r>
        <w:rPr>
          <w:rFonts w:hint="eastAsia"/>
          <w:lang w:eastAsia="ja-JP"/>
        </w:rPr>
        <w:t>Uniqueness: a piece of video content must be associated to a unique hash value.</w:t>
      </w:r>
    </w:p>
    <w:p w:rsidR="00234C41" w:rsidRDefault="00234C41" w:rsidP="00702677">
      <w:pPr>
        <w:pStyle w:val="bulletlist"/>
        <w:rPr>
          <w:lang w:eastAsia="ja-JP"/>
        </w:rPr>
      </w:pPr>
      <w:r>
        <w:rPr>
          <w:rFonts w:hint="eastAsia"/>
          <w:lang w:eastAsia="ja-JP"/>
        </w:rPr>
        <w:t>Storage: the amount of bits generated per unit of time from the hashing system should be as low as possible.</w:t>
      </w:r>
    </w:p>
    <w:p w:rsidR="00234C41" w:rsidRDefault="00234C41" w:rsidP="00702677">
      <w:pPr>
        <w:pStyle w:val="bulletlist"/>
        <w:rPr>
          <w:lang w:eastAsia="ja-JP"/>
        </w:rPr>
      </w:pPr>
      <w:r>
        <w:rPr>
          <w:rFonts w:hint="eastAsia"/>
          <w:lang w:eastAsia="ja-JP"/>
        </w:rPr>
        <w:t>Database: the necessary time to find a specific piece of content inside a huge pool of contents should be as low as possible. To do that the logic behind the creation of the hash is quite important since it defines the efficiency of the database structure.</w:t>
      </w:r>
    </w:p>
    <w:p w:rsidR="00234C41" w:rsidRDefault="00234C41" w:rsidP="00702677">
      <w:pPr>
        <w:pStyle w:val="bulletlist"/>
        <w:rPr>
          <w:lang w:eastAsia="ja-JP"/>
        </w:rPr>
      </w:pPr>
      <w:r>
        <w:rPr>
          <w:rFonts w:hint="eastAsia"/>
          <w:lang w:eastAsia="ja-JP"/>
        </w:rPr>
        <w:lastRenderedPageBreak/>
        <w:t xml:space="preserve">Robustness: the perceptual hash should be robust to </w:t>
      </w:r>
      <w:r>
        <w:rPr>
          <w:lang w:eastAsia="ja-JP"/>
        </w:rPr>
        <w:t>malicious</w:t>
      </w:r>
      <w:r>
        <w:rPr>
          <w:rFonts w:hint="eastAsia"/>
          <w:lang w:eastAsia="ja-JP"/>
        </w:rPr>
        <w:t xml:space="preserve"> or intentional distortions including chromatic alterations, addition of watermark and subtitles and rotations.</w:t>
      </w:r>
    </w:p>
    <w:p w:rsidR="00234C41" w:rsidDel="00935272" w:rsidRDefault="00234C41" w:rsidP="00A139B7">
      <w:pPr>
        <w:pStyle w:val="BodyText"/>
        <w:rPr>
          <w:del w:id="4" w:author="Luis Loyola" w:date="2010-03-28T22:55:00Z"/>
          <w:lang w:eastAsia="ja-JP"/>
        </w:rPr>
      </w:pPr>
      <w:r>
        <w:rPr>
          <w:rFonts w:hint="eastAsia"/>
          <w:lang w:eastAsia="ja-JP"/>
        </w:rPr>
        <w:t xml:space="preserve">Several video fingerprinting methods have been proposed. Most of them relate to pixel-level statistical analysis due to their low computational </w:t>
      </w:r>
      <w:proofErr w:type="spellStart"/>
      <w:r>
        <w:rPr>
          <w:rFonts w:hint="eastAsia"/>
          <w:lang w:eastAsia="ja-JP"/>
        </w:rPr>
        <w:t>complexity.</w:t>
      </w:r>
    </w:p>
    <w:p w:rsidR="00000000" w:rsidRDefault="00234C41">
      <w:pPr>
        <w:pStyle w:val="BodyText"/>
        <w:ind w:firstLine="0"/>
        <w:rPr>
          <w:del w:id="5" w:author="Luis Loyola" w:date="2010-03-28T22:55:00Z"/>
          <w:lang w:eastAsia="ja-JP"/>
        </w:rPr>
        <w:pPrChange w:id="6" w:author="Luis Loyola" w:date="2010-03-28T22:55:00Z">
          <w:pPr>
            <w:pStyle w:val="BodyText"/>
          </w:pPr>
        </w:pPrChange>
      </w:pPr>
      <w:r w:rsidRPr="00234C41">
        <w:rPr>
          <w:rFonts w:hint="eastAsia"/>
          <w:lang w:eastAsia="ja-JP"/>
        </w:rPr>
        <w:t>Lee</w:t>
      </w:r>
      <w:proofErr w:type="spellEnd"/>
      <w:r w:rsidRPr="00234C41">
        <w:rPr>
          <w:rFonts w:hint="eastAsia"/>
          <w:lang w:eastAsia="ja-JP"/>
        </w:rPr>
        <w:t xml:space="preserve"> and </w:t>
      </w:r>
      <w:proofErr w:type="spellStart"/>
      <w:r w:rsidRPr="00234C41">
        <w:rPr>
          <w:rFonts w:hint="eastAsia"/>
          <w:lang w:eastAsia="ja-JP"/>
        </w:rPr>
        <w:t>Yoo</w:t>
      </w:r>
      <w:proofErr w:type="spellEnd"/>
      <w:r w:rsidRPr="00234C41">
        <w:rPr>
          <w:rFonts w:hint="eastAsia"/>
          <w:lang w:eastAsia="ja-JP"/>
        </w:rPr>
        <w:t xml:space="preserve"> [1] propose an approach based on </w:t>
      </w:r>
      <w:proofErr w:type="spellStart"/>
      <w:r w:rsidRPr="00234C41">
        <w:rPr>
          <w:rFonts w:hint="eastAsia"/>
          <w:lang w:eastAsia="ja-JP"/>
        </w:rPr>
        <w:t>centroid</w:t>
      </w:r>
      <w:proofErr w:type="spellEnd"/>
      <w:r w:rsidRPr="00234C41">
        <w:rPr>
          <w:rFonts w:hint="eastAsia"/>
          <w:lang w:eastAsia="ja-JP"/>
        </w:rPr>
        <w:t xml:space="preserve"> of gradient orientation</w:t>
      </w:r>
      <w:r>
        <w:rPr>
          <w:rFonts w:hint="eastAsia"/>
          <w:lang w:eastAsia="ja-JP"/>
        </w:rPr>
        <w:t xml:space="preserve"> (CGO)</w:t>
      </w:r>
      <w:r w:rsidRPr="00234C41">
        <w:rPr>
          <w:rFonts w:hint="eastAsia"/>
          <w:lang w:eastAsia="ja-JP"/>
        </w:rPr>
        <w:t xml:space="preserve">, while Lee and </w:t>
      </w:r>
      <w:proofErr w:type="spellStart"/>
      <w:r w:rsidRPr="00234C41">
        <w:rPr>
          <w:rFonts w:hint="eastAsia"/>
          <w:lang w:eastAsia="ja-JP"/>
        </w:rPr>
        <w:t>Suh</w:t>
      </w:r>
      <w:proofErr w:type="spellEnd"/>
      <w:r w:rsidRPr="00234C41">
        <w:rPr>
          <w:rFonts w:hint="eastAsia"/>
          <w:lang w:eastAsia="ja-JP"/>
        </w:rPr>
        <w:t xml:space="preserve"> [2] proposal focus on the orientation of luminance </w:t>
      </w:r>
      <w:proofErr w:type="spellStart"/>
      <w:r w:rsidRPr="00234C41">
        <w:rPr>
          <w:rFonts w:hint="eastAsia"/>
          <w:lang w:eastAsia="ja-JP"/>
        </w:rPr>
        <w:t>centroid</w:t>
      </w:r>
      <w:proofErr w:type="spellEnd"/>
      <w:r w:rsidRPr="00234C41">
        <w:rPr>
          <w:rFonts w:hint="eastAsia"/>
          <w:lang w:eastAsia="ja-JP"/>
        </w:rPr>
        <w:t xml:space="preserve"> and Lowe [3] focus on the histogram of gradient </w:t>
      </w:r>
      <w:proofErr w:type="spellStart"/>
      <w:r w:rsidRPr="00234C41">
        <w:rPr>
          <w:rFonts w:hint="eastAsia"/>
          <w:lang w:eastAsia="ja-JP"/>
        </w:rPr>
        <w:t>orientation.</w:t>
      </w:r>
    </w:p>
    <w:p w:rsidR="00000000" w:rsidRDefault="00234C41">
      <w:pPr>
        <w:pStyle w:val="BodyText"/>
        <w:ind w:firstLine="0"/>
        <w:rPr>
          <w:lang w:eastAsia="ja-JP"/>
        </w:rPr>
        <w:pPrChange w:id="7" w:author="Luis Loyola" w:date="2010-03-28T22:55:00Z">
          <w:pPr>
            <w:pStyle w:val="BodyText"/>
          </w:pPr>
        </w:pPrChange>
      </w:pPr>
      <w:r w:rsidRPr="00234C41">
        <w:rPr>
          <w:rFonts w:hint="eastAsia"/>
          <w:lang w:eastAsia="ja-JP"/>
        </w:rPr>
        <w:t>Other</w:t>
      </w:r>
      <w:proofErr w:type="spellEnd"/>
      <w:r w:rsidRPr="00234C41">
        <w:rPr>
          <w:rFonts w:hint="eastAsia"/>
          <w:lang w:eastAsia="ja-JP"/>
        </w:rPr>
        <w:t xml:space="preserve"> approaches propose histogram similarity </w:t>
      </w:r>
      <w:proofErr w:type="gramStart"/>
      <w:r w:rsidRPr="00234C41">
        <w:rPr>
          <w:rFonts w:hint="eastAsia"/>
          <w:lang w:eastAsia="ja-JP"/>
        </w:rPr>
        <w:t>calculations[</w:t>
      </w:r>
      <w:proofErr w:type="gramEnd"/>
      <w:r w:rsidRPr="00234C41">
        <w:rPr>
          <w:rFonts w:hint="eastAsia"/>
          <w:lang w:eastAsia="ja-JP"/>
        </w:rPr>
        <w:t>4], ordinal measures of block means [5] and differential block means [6], however the dimensionality of these solution</w:t>
      </w:r>
      <w:ins w:id="8" w:author="Luis Loyola" w:date="2010-03-28T22:56:00Z">
        <w:r w:rsidR="00935272">
          <w:rPr>
            <w:rFonts w:eastAsiaTheme="minorEastAsia" w:hint="eastAsia"/>
            <w:lang w:eastAsia="ja-JP"/>
          </w:rPr>
          <w:t>s</w:t>
        </w:r>
      </w:ins>
      <w:r w:rsidRPr="00234C41">
        <w:rPr>
          <w:rFonts w:hint="eastAsia"/>
          <w:lang w:eastAsia="ja-JP"/>
        </w:rPr>
        <w:t xml:space="preserve"> </w:t>
      </w:r>
      <w:del w:id="9" w:author="Luis Loyola" w:date="2010-03-28T22:56:00Z">
        <w:r w:rsidRPr="00234C41" w:rsidDel="00935272">
          <w:rPr>
            <w:rFonts w:hint="eastAsia"/>
            <w:lang w:eastAsia="ja-JP"/>
          </w:rPr>
          <w:delText xml:space="preserve">are </w:delText>
        </w:r>
      </w:del>
      <w:ins w:id="10" w:author="Luis Loyola" w:date="2010-03-28T22:56:00Z">
        <w:r w:rsidR="00935272">
          <w:rPr>
            <w:rFonts w:eastAsiaTheme="minorEastAsia" w:hint="eastAsia"/>
            <w:lang w:eastAsia="ja-JP"/>
          </w:rPr>
          <w:t>is</w:t>
        </w:r>
        <w:r w:rsidR="00935272" w:rsidRPr="00234C41">
          <w:rPr>
            <w:rFonts w:hint="eastAsia"/>
            <w:lang w:eastAsia="ja-JP"/>
          </w:rPr>
          <w:t xml:space="preserve"> </w:t>
        </w:r>
      </w:ins>
      <w:r w:rsidRPr="00234C41">
        <w:rPr>
          <w:rFonts w:hint="eastAsia"/>
          <w:lang w:eastAsia="ja-JP"/>
        </w:rPr>
        <w:t>problematic</w:t>
      </w:r>
      <w:r>
        <w:rPr>
          <w:rFonts w:hint="eastAsia"/>
          <w:lang w:eastAsia="ja-JP"/>
        </w:rPr>
        <w:t>.</w:t>
      </w:r>
    </w:p>
    <w:p w:rsidR="00234C41" w:rsidRDefault="00234C41" w:rsidP="00A139B7">
      <w:pPr>
        <w:pStyle w:val="BodyText"/>
        <w:rPr>
          <w:lang w:eastAsia="ja-JP"/>
        </w:rPr>
      </w:pPr>
      <w:r>
        <w:rPr>
          <w:rFonts w:hint="eastAsia"/>
          <w:lang w:eastAsia="ja-JP"/>
        </w:rPr>
        <w:t xml:space="preserve">In this work we propose a video </w:t>
      </w:r>
      <w:del w:id="11" w:author="Luis Loyola" w:date="2010-03-28T22:57:00Z">
        <w:r w:rsidDel="00935272">
          <w:rPr>
            <w:rFonts w:hint="eastAsia"/>
            <w:lang w:eastAsia="ja-JP"/>
          </w:rPr>
          <w:delText xml:space="preserve">fingerprinting </w:delText>
        </w:r>
      </w:del>
      <w:ins w:id="12" w:author="Luis Loyola" w:date="2010-03-28T22:57:00Z">
        <w:r w:rsidR="00935272">
          <w:rPr>
            <w:rFonts w:hint="eastAsia"/>
            <w:lang w:eastAsia="ja-JP"/>
          </w:rPr>
          <w:t>fingerprint</w:t>
        </w:r>
        <w:r w:rsidR="00935272">
          <w:rPr>
            <w:rFonts w:eastAsiaTheme="minorEastAsia" w:hint="eastAsia"/>
            <w:lang w:eastAsia="ja-JP"/>
          </w:rPr>
          <w:t>s</w:t>
        </w:r>
        <w:r w:rsidR="00935272">
          <w:rPr>
            <w:rFonts w:hint="eastAsia"/>
            <w:lang w:eastAsia="ja-JP"/>
          </w:rPr>
          <w:t xml:space="preserve"> </w:t>
        </w:r>
      </w:ins>
      <w:r>
        <w:rPr>
          <w:rFonts w:hint="eastAsia"/>
          <w:lang w:eastAsia="ja-JP"/>
        </w:rPr>
        <w:t xml:space="preserve">generation system as well as its associated database structure. The proposed system is very robust to video distortions </w:t>
      </w:r>
      <w:commentRangeStart w:id="13"/>
      <w:r>
        <w:rPr>
          <w:rFonts w:hint="eastAsia"/>
          <w:lang w:eastAsia="ja-JP"/>
        </w:rPr>
        <w:t>including rotations, chromatic alterations, frame rate change, blurring, subtitles and watermarks</w:t>
      </w:r>
      <w:commentRangeEnd w:id="13"/>
      <w:r w:rsidR="00935272">
        <w:rPr>
          <w:rStyle w:val="CommentReference"/>
          <w:spacing w:val="0"/>
        </w:rPr>
        <w:commentReference w:id="13"/>
      </w:r>
      <w:r>
        <w:rPr>
          <w:rFonts w:hint="eastAsia"/>
          <w:lang w:eastAsia="ja-JP"/>
        </w:rPr>
        <w:t xml:space="preserve">. Furthermore, the structure of the perceptual hash allows to significantly </w:t>
      </w:r>
      <w:r>
        <w:rPr>
          <w:lang w:eastAsia="ja-JP"/>
        </w:rPr>
        <w:t>reducing</w:t>
      </w:r>
      <w:r>
        <w:rPr>
          <w:rFonts w:hint="eastAsia"/>
          <w:lang w:eastAsia="ja-JP"/>
        </w:rPr>
        <w:t xml:space="preserve"> the amount of storage required for the hash values as well as to decreasing the search time in the database.</w:t>
      </w:r>
    </w:p>
    <w:p w:rsidR="00ED13D6" w:rsidRDefault="00234C41" w:rsidP="00A139B7">
      <w:pPr>
        <w:pStyle w:val="BodyText"/>
        <w:rPr>
          <w:lang w:eastAsia="ja-JP"/>
        </w:rPr>
      </w:pPr>
      <w:r>
        <w:rPr>
          <w:rFonts w:hint="eastAsia"/>
          <w:lang w:eastAsia="ja-JP"/>
        </w:rPr>
        <w:t>The paper is organized as follows: some background is given in section II. The related work is covered in section III. Section IV describes in detail our proposed fingerprinting system. Experimental results and comparisons with previous art are shown in Section V. Finally, Section VI concludes the paper and point out some directions for future work</w:t>
      </w:r>
      <w:r w:rsidR="00077DFB">
        <w:rPr>
          <w:rFonts w:hint="eastAsia"/>
          <w:lang w:eastAsia="ja-JP"/>
        </w:rPr>
        <w:t>.</w:t>
      </w:r>
    </w:p>
    <w:p w:rsidR="00ED13D6" w:rsidRDefault="007F09A9" w:rsidP="00B57A1C">
      <w:pPr>
        <w:pStyle w:val="Heading1"/>
        <w:rPr>
          <w:rFonts w:eastAsia="ＭＳ 明朝"/>
          <w:lang w:eastAsia="ja-JP"/>
        </w:rPr>
      </w:pPr>
      <w:r>
        <w:rPr>
          <w:rFonts w:eastAsia="ＭＳ 明朝" w:hint="eastAsia"/>
          <w:lang w:eastAsia="ja-JP"/>
        </w:rPr>
        <w:t>Background</w:t>
      </w:r>
    </w:p>
    <w:p w:rsidR="00A139B7" w:rsidRDefault="00A139B7" w:rsidP="00A139B7">
      <w:pPr>
        <w:pStyle w:val="BodyText"/>
        <w:rPr>
          <w:noProof/>
        </w:rPr>
      </w:pPr>
      <w:r>
        <w:rPr>
          <w:rFonts w:hint="eastAsia"/>
          <w:noProof/>
        </w:rPr>
        <w:t xml:space="preserve">Movies, or motion pictures, pose some interesting obstacles that need to be properly addressed in the digital domain. The amount of information present in </w:t>
      </w:r>
      <w:ins w:id="14" w:author="Luis Loyola" w:date="2010-03-28T22:59:00Z">
        <w:r w:rsidR="00935272">
          <w:rPr>
            <w:rFonts w:eastAsiaTheme="minorEastAsia" w:hint="eastAsia"/>
            <w:noProof/>
            <w:lang w:eastAsia="ja-JP"/>
          </w:rPr>
          <w:t xml:space="preserve">full high-definition </w:t>
        </w:r>
      </w:ins>
      <w:r>
        <w:rPr>
          <w:rFonts w:hint="eastAsia"/>
          <w:noProof/>
        </w:rPr>
        <w:t>movies is so large that easily becomes a problem in areas such as information extraction and processing, data storage and the subsequent search inside the stored information.</w:t>
      </w:r>
    </w:p>
    <w:p w:rsidR="00A139B7" w:rsidRDefault="00A139B7" w:rsidP="00A139B7">
      <w:pPr>
        <w:pStyle w:val="BodyText"/>
        <w:rPr>
          <w:noProof/>
        </w:rPr>
      </w:pPr>
      <w:r>
        <w:rPr>
          <w:rFonts w:hint="eastAsia"/>
          <w:noProof/>
        </w:rPr>
        <w:t xml:space="preserve">While information extraction can be as straightforward as decoding a movie, the subsequent processing cannot only be a simple, instantaneous, analysis of </w:t>
      </w:r>
      <w:del w:id="15" w:author="Luis Loyola" w:date="2010-03-28T23:00:00Z">
        <w:r w:rsidDel="00935272">
          <w:rPr>
            <w:rFonts w:hint="eastAsia"/>
            <w:noProof/>
          </w:rPr>
          <w:delText xml:space="preserve">values </w:delText>
        </w:r>
      </w:del>
      <w:ins w:id="16" w:author="Luis Loyola" w:date="2010-03-28T23:00:00Z">
        <w:r w:rsidR="00935272">
          <w:rPr>
            <w:rFonts w:eastAsiaTheme="minorEastAsia" w:hint="eastAsia"/>
            <w:noProof/>
            <w:lang w:eastAsia="ja-JP"/>
          </w:rPr>
          <w:t>characteristics</w:t>
        </w:r>
        <w:r w:rsidR="00935272">
          <w:rPr>
            <w:rFonts w:hint="eastAsia"/>
            <w:noProof/>
          </w:rPr>
          <w:t xml:space="preserve"> </w:t>
        </w:r>
      </w:ins>
      <w:r>
        <w:rPr>
          <w:rFonts w:hint="eastAsia"/>
          <w:noProof/>
        </w:rPr>
        <w:t xml:space="preserve">of each frame. Data needs to be processed as a whole so that more meaningful information can be obtained from a specific movie, </w:t>
      </w:r>
      <w:r>
        <w:rPr>
          <w:rFonts w:hint="eastAsia"/>
          <w:noProof/>
        </w:rPr>
        <w:lastRenderedPageBreak/>
        <w:t xml:space="preserve">or part of it.  </w:t>
      </w:r>
      <w:del w:id="17" w:author="Luis Loyola" w:date="2010-03-28T23:01:00Z">
        <w:r w:rsidDel="00935272">
          <w:rPr>
            <w:rFonts w:hint="eastAsia"/>
            <w:noProof/>
          </w:rPr>
          <w:delText>Furthermore,</w:delText>
        </w:r>
      </w:del>
      <w:ins w:id="18" w:author="Luis Loyola" w:date="2010-03-28T23:01:00Z">
        <w:r w:rsidR="00935272">
          <w:rPr>
            <w:rFonts w:eastAsiaTheme="minorEastAsia" w:hint="eastAsia"/>
            <w:noProof/>
            <w:lang w:eastAsia="ja-JP"/>
          </w:rPr>
          <w:t>In particular,</w:t>
        </w:r>
      </w:ins>
      <w:r>
        <w:rPr>
          <w:rFonts w:hint="eastAsia"/>
          <w:noProof/>
        </w:rPr>
        <w:t xml:space="preserve"> the </w:t>
      </w:r>
      <w:ins w:id="19" w:author="Luis Loyola" w:date="2010-03-28T23:01:00Z">
        <w:r w:rsidR="00935272">
          <w:rPr>
            <w:rFonts w:eastAsiaTheme="minorEastAsia" w:hint="eastAsia"/>
            <w:noProof/>
            <w:lang w:eastAsia="ja-JP"/>
          </w:rPr>
          <w:t xml:space="preserve">perceptual </w:t>
        </w:r>
      </w:ins>
      <w:r>
        <w:rPr>
          <w:rFonts w:hint="eastAsia"/>
          <w:noProof/>
        </w:rPr>
        <w:t>analysis of the data must produce results that are independent of the format on which the data has been encoded</w:t>
      </w:r>
      <w:ins w:id="20" w:author="Luis Loyola" w:date="2010-03-28T23:02:00Z">
        <w:r w:rsidR="00935272">
          <w:rPr>
            <w:rFonts w:eastAsiaTheme="minorEastAsia" w:hint="eastAsia"/>
            <w:noProof/>
            <w:lang w:eastAsia="ja-JP"/>
          </w:rPr>
          <w:t xml:space="preserve"> or compressed</w:t>
        </w:r>
      </w:ins>
      <w:r>
        <w:rPr>
          <w:rFonts w:hint="eastAsia"/>
          <w:noProof/>
        </w:rPr>
        <w:t xml:space="preserve">. That is, rather than a binary analysis of the data, a perceptual analysis of it is necessary. For instance, five different files corresponding to a 30-second scene from a movie encoded with mpeg2, mpeg4, vp-6 and vc-1 using different values of width, height and frame rate must originate exactly the same unique fingerprint. Thus, that fingerprint is intrinsically associated to the perceptual content </w:t>
      </w:r>
      <w:ins w:id="21" w:author="Luis Loyola" w:date="2010-03-28T23:04:00Z">
        <w:r w:rsidR="00497B02">
          <w:rPr>
            <w:rFonts w:eastAsiaTheme="minorEastAsia" w:hint="eastAsia"/>
            <w:noProof/>
            <w:lang w:eastAsia="ja-JP"/>
          </w:rPr>
          <w:t xml:space="preserve">of the scene of interest </w:t>
        </w:r>
      </w:ins>
      <w:r>
        <w:rPr>
          <w:rFonts w:hint="eastAsia"/>
          <w:noProof/>
        </w:rPr>
        <w:t>and not to the binary format in which it is presented or stored.</w:t>
      </w:r>
      <w:ins w:id="22" w:author="Luis Loyola" w:date="2010-03-28T23:05:00Z">
        <w:r w:rsidR="00497B02">
          <w:rPr>
            <w:rFonts w:eastAsiaTheme="minorEastAsia" w:hint="eastAsia"/>
            <w:noProof/>
            <w:lang w:eastAsia="ja-JP"/>
          </w:rPr>
          <w:t xml:space="preserve"> The </w:t>
        </w:r>
      </w:ins>
      <w:del w:id="23" w:author="Luis Loyola" w:date="2010-03-28T23:05:00Z">
        <w:r w:rsidDel="00497B02">
          <w:rPr>
            <w:rFonts w:hint="eastAsia"/>
            <w:noProof/>
          </w:rPr>
          <w:delText xml:space="preserve">Development </w:delText>
        </w:r>
      </w:del>
      <w:ins w:id="24" w:author="Luis Loyola" w:date="2010-03-28T23:05:00Z">
        <w:r w:rsidR="00497B02">
          <w:rPr>
            <w:rFonts w:eastAsiaTheme="minorEastAsia" w:hint="eastAsia"/>
            <w:noProof/>
            <w:lang w:eastAsia="ja-JP"/>
          </w:rPr>
          <w:t>d</w:t>
        </w:r>
        <w:r w:rsidR="00497B02">
          <w:rPr>
            <w:rFonts w:hint="eastAsia"/>
            <w:noProof/>
          </w:rPr>
          <w:t xml:space="preserve">evelopment </w:t>
        </w:r>
      </w:ins>
      <w:del w:id="25" w:author="Luis Loyola" w:date="2010-03-28T23:06:00Z">
        <w:r w:rsidDel="00497B02">
          <w:rPr>
            <w:rFonts w:hint="eastAsia"/>
            <w:noProof/>
          </w:rPr>
          <w:delText xml:space="preserve">in </w:delText>
        </w:r>
      </w:del>
      <w:ins w:id="26" w:author="Luis Loyola" w:date="2010-03-28T23:06:00Z">
        <w:r w:rsidR="00497B02">
          <w:rPr>
            <w:rFonts w:eastAsiaTheme="minorEastAsia" w:hint="eastAsia"/>
            <w:noProof/>
            <w:lang w:eastAsia="ja-JP"/>
          </w:rPr>
          <w:t>of</w:t>
        </w:r>
        <w:r w:rsidR="00497B02">
          <w:rPr>
            <w:rFonts w:hint="eastAsia"/>
            <w:noProof/>
          </w:rPr>
          <w:t xml:space="preserve"> </w:t>
        </w:r>
      </w:ins>
      <w:r>
        <w:rPr>
          <w:rFonts w:hint="eastAsia"/>
          <w:noProof/>
        </w:rPr>
        <w:t xml:space="preserve">data storage has been enormous, however the improvement of quality of motion pictures have expanded even further. Storing, for analysis, </w:t>
      </w:r>
      <w:ins w:id="27" w:author="Luis Loyola" w:date="2010-03-28T23:06:00Z">
        <w:r w:rsidR="00497B02">
          <w:rPr>
            <w:rFonts w:eastAsiaTheme="minorEastAsia" w:hint="eastAsia"/>
            <w:noProof/>
            <w:lang w:eastAsia="ja-JP"/>
          </w:rPr>
          <w:t xml:space="preserve">many copies of </w:t>
        </w:r>
      </w:ins>
      <w:r>
        <w:rPr>
          <w:rFonts w:hint="eastAsia"/>
          <w:noProof/>
        </w:rPr>
        <w:t xml:space="preserve">a movie </w:t>
      </w:r>
      <w:r>
        <w:rPr>
          <w:noProof/>
        </w:rPr>
        <w:t xml:space="preserve">in its original </w:t>
      </w:r>
      <w:r>
        <w:rPr>
          <w:rFonts w:hint="eastAsia"/>
          <w:noProof/>
        </w:rPr>
        <w:t xml:space="preserve">raw </w:t>
      </w:r>
      <w:r>
        <w:rPr>
          <w:noProof/>
        </w:rPr>
        <w:t xml:space="preserve">format </w:t>
      </w:r>
      <w:del w:id="28" w:author="Luis Loyola" w:date="2010-03-28T23:07:00Z">
        <w:r w:rsidDel="00497B02">
          <w:rPr>
            <w:rFonts w:hint="eastAsia"/>
            <w:noProof/>
          </w:rPr>
          <w:delText>has</w:delText>
        </w:r>
        <w:r w:rsidDel="00497B02">
          <w:rPr>
            <w:noProof/>
          </w:rPr>
          <w:delText xml:space="preserve"> </w:delText>
        </w:r>
      </w:del>
      <w:ins w:id="29" w:author="Luis Loyola" w:date="2010-03-28T23:07:00Z">
        <w:r w:rsidR="00497B02">
          <w:rPr>
            <w:rFonts w:eastAsiaTheme="minorEastAsia" w:hint="eastAsia"/>
            <w:noProof/>
            <w:lang w:eastAsia="ja-JP"/>
          </w:rPr>
          <w:t>may involve</w:t>
        </w:r>
        <w:r w:rsidR="00497B02">
          <w:rPr>
            <w:noProof/>
          </w:rPr>
          <w:t xml:space="preserve"> </w:t>
        </w:r>
      </w:ins>
      <w:r>
        <w:rPr>
          <w:noProof/>
        </w:rPr>
        <w:t xml:space="preserve">an extremely high cost </w:t>
      </w:r>
      <w:del w:id="30" w:author="Luis Loyola" w:date="2010-03-28T23:08:00Z">
        <w:r w:rsidDel="00497B02">
          <w:rPr>
            <w:noProof/>
          </w:rPr>
          <w:delText>in any solution</w:delText>
        </w:r>
        <w:r w:rsidDel="00497B02">
          <w:rPr>
            <w:rFonts w:hint="eastAsia"/>
            <w:noProof/>
          </w:rPr>
          <w:delText xml:space="preserve"> </w:delText>
        </w:r>
      </w:del>
      <w:r>
        <w:rPr>
          <w:rFonts w:hint="eastAsia"/>
          <w:noProof/>
        </w:rPr>
        <w:t>and negatively impact</w:t>
      </w:r>
      <w:ins w:id="31" w:author="Luis Loyola" w:date="2010-03-28T23:08:00Z">
        <w:r w:rsidR="00497B02">
          <w:rPr>
            <w:rFonts w:eastAsiaTheme="minorEastAsia" w:hint="eastAsia"/>
            <w:noProof/>
            <w:lang w:eastAsia="ja-JP"/>
          </w:rPr>
          <w:t xml:space="preserve"> the whole system.</w:t>
        </w:r>
      </w:ins>
      <w:del w:id="32" w:author="Luis Loyola" w:date="2010-03-28T23:08:00Z">
        <w:r w:rsidDel="00497B02">
          <w:rPr>
            <w:rFonts w:hint="eastAsia"/>
            <w:noProof/>
          </w:rPr>
          <w:delText xml:space="preserve">s its </w:delText>
        </w:r>
        <w:r w:rsidDel="00497B02">
          <w:rPr>
            <w:noProof/>
          </w:rPr>
          <w:delText>success</w:delText>
        </w:r>
      </w:del>
      <w:r>
        <w:rPr>
          <w:rFonts w:hint="eastAsia"/>
          <w:noProof/>
        </w:rPr>
        <w:t xml:space="preserve">. </w:t>
      </w:r>
    </w:p>
    <w:p w:rsidR="00A139B7" w:rsidRDefault="00A139B7" w:rsidP="00A139B7">
      <w:pPr>
        <w:pStyle w:val="BodyText"/>
        <w:rPr>
          <w:noProof/>
        </w:rPr>
      </w:pPr>
      <w:r>
        <w:rPr>
          <w:rFonts w:hint="eastAsia"/>
          <w:noProof/>
        </w:rPr>
        <w:t xml:space="preserve">Moreover, searching for information in a continuous, time based, structure is very inneficient. Efficient algorithms need to </w:t>
      </w:r>
      <w:del w:id="33" w:author="Luis Loyola" w:date="2010-03-28T23:09:00Z">
        <w:r w:rsidDel="00497B02">
          <w:rPr>
            <w:rFonts w:hint="eastAsia"/>
            <w:noProof/>
          </w:rPr>
          <w:delText>know how to</w:delText>
        </w:r>
      </w:del>
      <w:ins w:id="34" w:author="Luis Loyola" w:date="2010-03-28T23:09:00Z">
        <w:r w:rsidR="00497B02">
          <w:rPr>
            <w:rFonts w:eastAsiaTheme="minorEastAsia" w:hint="eastAsia"/>
            <w:noProof/>
            <w:lang w:eastAsia="ja-JP"/>
          </w:rPr>
          <w:t>get rid of</w:t>
        </w:r>
      </w:ins>
      <w:r>
        <w:rPr>
          <w:rFonts w:hint="eastAsia"/>
          <w:noProof/>
        </w:rPr>
        <w:t xml:space="preserve"> </w:t>
      </w:r>
      <w:del w:id="35" w:author="Luis Loyola" w:date="2010-03-28T23:09:00Z">
        <w:r w:rsidDel="00497B02">
          <w:rPr>
            <w:rFonts w:hint="eastAsia"/>
            <w:noProof/>
          </w:rPr>
          <w:delText xml:space="preserve">discard </w:delText>
        </w:r>
      </w:del>
      <w:r>
        <w:rPr>
          <w:rFonts w:hint="eastAsia"/>
          <w:noProof/>
        </w:rPr>
        <w:t xml:space="preserve">irrelevant information and </w:t>
      </w:r>
      <w:ins w:id="36" w:author="Luis Loyola" w:date="2010-03-28T23:09:00Z">
        <w:r w:rsidR="00497B02">
          <w:rPr>
            <w:rFonts w:eastAsiaTheme="minorEastAsia" w:hint="eastAsia"/>
            <w:noProof/>
            <w:lang w:eastAsia="ja-JP"/>
          </w:rPr>
          <w:t xml:space="preserve">know </w:t>
        </w:r>
      </w:ins>
      <w:r>
        <w:rPr>
          <w:rFonts w:hint="eastAsia"/>
          <w:noProof/>
        </w:rPr>
        <w:t>where to start searching for similar content.</w:t>
      </w:r>
      <w:r w:rsidDel="00CB4791">
        <w:rPr>
          <w:noProof/>
        </w:rPr>
        <w:t xml:space="preserve"> </w:t>
      </w:r>
      <w:r>
        <w:rPr>
          <w:rFonts w:hint="eastAsia"/>
          <w:noProof/>
        </w:rPr>
        <w:t>The increasing number of content creators</w:t>
      </w:r>
      <w:ins w:id="37" w:author="Luis Loyola" w:date="2010-03-28T23:15:00Z">
        <w:r w:rsidR="00564E0A">
          <w:rPr>
            <w:rFonts w:eastAsiaTheme="minorEastAsia" w:hint="eastAsia"/>
            <w:noProof/>
            <w:lang w:eastAsia="ja-JP"/>
          </w:rPr>
          <w:t xml:space="preserve"> and holders</w:t>
        </w:r>
      </w:ins>
      <w:del w:id="38" w:author="Luis Loyola" w:date="2010-03-28T23:15:00Z">
        <w:r w:rsidDel="00564E0A">
          <w:rPr>
            <w:rFonts w:hint="eastAsia"/>
            <w:noProof/>
          </w:rPr>
          <w:delText xml:space="preserve">, with contents distributed over several </w:delText>
        </w:r>
      </w:del>
      <w:del w:id="39" w:author="Luis Loyola" w:date="2010-03-28T23:14:00Z">
        <w:r w:rsidDel="00564E0A">
          <w:rPr>
            <w:rFonts w:hint="eastAsia"/>
            <w:noProof/>
          </w:rPr>
          <w:delText>mediums</w:delText>
        </w:r>
      </w:del>
      <w:del w:id="40" w:author="Luis Loyola" w:date="2010-03-28T23:10:00Z">
        <w:r w:rsidDel="00497B02">
          <w:rPr>
            <w:rFonts w:hint="eastAsia"/>
            <w:noProof/>
          </w:rPr>
          <w:delText>,</w:delText>
        </w:r>
      </w:del>
      <w:r>
        <w:rPr>
          <w:rFonts w:hint="eastAsia"/>
          <w:noProof/>
        </w:rPr>
        <w:t xml:space="preserve"> need </w:t>
      </w:r>
      <w:del w:id="41" w:author="Luis Loyola" w:date="2010-03-28T23:09:00Z">
        <w:r w:rsidDel="00497B02">
          <w:rPr>
            <w:rFonts w:hint="eastAsia"/>
            <w:noProof/>
          </w:rPr>
          <w:delText xml:space="preserve">to have </w:delText>
        </w:r>
      </w:del>
      <w:r>
        <w:rPr>
          <w:rFonts w:hint="eastAsia"/>
          <w:noProof/>
        </w:rPr>
        <w:t>a solution to efficiently search</w:t>
      </w:r>
      <w:del w:id="42" w:author="Luis Loyola" w:date="2010-03-28T23:10:00Z">
        <w:r w:rsidDel="00497B02">
          <w:rPr>
            <w:rFonts w:hint="eastAsia"/>
            <w:noProof/>
          </w:rPr>
          <w:delText xml:space="preserve">, </w:delText>
        </w:r>
      </w:del>
      <w:ins w:id="43" w:author="Luis Loyola" w:date="2010-03-28T23:10:00Z">
        <w:r w:rsidR="00497B02">
          <w:rPr>
            <w:rFonts w:eastAsiaTheme="minorEastAsia" w:hint="eastAsia"/>
            <w:noProof/>
            <w:lang w:eastAsia="ja-JP"/>
          </w:rPr>
          <w:t xml:space="preserve"> and </w:t>
        </w:r>
      </w:ins>
      <w:r>
        <w:rPr>
          <w:rFonts w:hint="eastAsia"/>
          <w:noProof/>
        </w:rPr>
        <w:t xml:space="preserve">analyze </w:t>
      </w:r>
      <w:ins w:id="44" w:author="Luis Loyola" w:date="2010-03-28T23:14:00Z">
        <w:r w:rsidR="00564E0A">
          <w:rPr>
            <w:rFonts w:eastAsiaTheme="minorEastAsia" w:hint="eastAsia"/>
            <w:noProof/>
            <w:lang w:eastAsia="ja-JP"/>
          </w:rPr>
          <w:t xml:space="preserve">and identify </w:t>
        </w:r>
      </w:ins>
      <w:del w:id="45" w:author="Luis Loyola" w:date="2010-03-28T23:11:00Z">
        <w:r w:rsidDel="00497B02">
          <w:rPr>
            <w:rFonts w:hint="eastAsia"/>
            <w:noProof/>
          </w:rPr>
          <w:delText>and take actions according to the modality of the distribution of their contents by third parties</w:delText>
        </w:r>
      </w:del>
      <w:ins w:id="46" w:author="Luis Loyola" w:date="2010-03-28T23:11:00Z">
        <w:r w:rsidR="00497B02">
          <w:rPr>
            <w:rFonts w:eastAsiaTheme="minorEastAsia" w:hint="eastAsia"/>
            <w:noProof/>
            <w:lang w:eastAsia="ja-JP"/>
          </w:rPr>
          <w:t xml:space="preserve">audiovisual contents stored in several formats </w:t>
        </w:r>
      </w:ins>
      <w:ins w:id="47" w:author="Luis Loyola" w:date="2010-03-28T23:15:00Z">
        <w:r w:rsidR="00564E0A">
          <w:rPr>
            <w:rFonts w:eastAsiaTheme="minorEastAsia" w:hint="eastAsia"/>
            <w:noProof/>
            <w:lang w:eastAsia="ja-JP"/>
          </w:rPr>
          <w:t>that are</w:t>
        </w:r>
      </w:ins>
      <w:ins w:id="48" w:author="Luis Loyola" w:date="2010-03-28T23:11:00Z">
        <w:r w:rsidR="00497B02">
          <w:rPr>
            <w:rFonts w:eastAsiaTheme="minorEastAsia" w:hint="eastAsia"/>
            <w:noProof/>
            <w:lang w:eastAsia="ja-JP"/>
          </w:rPr>
          <w:t xml:space="preserve"> distributed across several third-party networks</w:t>
        </w:r>
      </w:ins>
      <w:r>
        <w:rPr>
          <w:rFonts w:hint="eastAsia"/>
          <w:noProof/>
        </w:rPr>
        <w:t>. This is another field where the utilization of perceptual fingerprints has a great potential.</w:t>
      </w:r>
    </w:p>
    <w:p w:rsidR="00A139B7" w:rsidRDefault="00A139B7" w:rsidP="00A139B7">
      <w:pPr>
        <w:pStyle w:val="BodyText"/>
        <w:rPr>
          <w:noProof/>
        </w:rPr>
      </w:pPr>
      <w:r>
        <w:rPr>
          <w:rFonts w:hint="eastAsia"/>
          <w:noProof/>
        </w:rPr>
        <w:t xml:space="preserve">It is therefore essential to provide tools that allow a fast and efficient </w:t>
      </w:r>
      <w:ins w:id="49" w:author="Luis Loyola" w:date="2010-03-28T23:12:00Z">
        <w:r w:rsidR="00497B02">
          <w:rPr>
            <w:rFonts w:eastAsiaTheme="minorEastAsia" w:hint="eastAsia"/>
            <w:noProof/>
            <w:lang w:eastAsia="ja-JP"/>
          </w:rPr>
          <w:t xml:space="preserve">binary-independent </w:t>
        </w:r>
      </w:ins>
      <w:ins w:id="50" w:author="Luis Loyola" w:date="2010-03-28T23:15:00Z">
        <w:r w:rsidR="00564E0A">
          <w:rPr>
            <w:rFonts w:eastAsiaTheme="minorEastAsia" w:hint="eastAsia"/>
            <w:noProof/>
            <w:lang w:eastAsia="ja-JP"/>
          </w:rPr>
          <w:t xml:space="preserve">perceptual </w:t>
        </w:r>
      </w:ins>
      <w:r>
        <w:rPr>
          <w:rFonts w:hint="eastAsia"/>
          <w:noProof/>
        </w:rPr>
        <w:t>search of information that cannot be organized as a simple liaison of facts, keywords or occur</w:t>
      </w:r>
      <w:ins w:id="51" w:author="Luis Loyola" w:date="2010-03-28T23:12:00Z">
        <w:r w:rsidR="00497B02">
          <w:rPr>
            <w:rFonts w:eastAsiaTheme="minorEastAsia" w:hint="eastAsia"/>
            <w:noProof/>
            <w:lang w:eastAsia="ja-JP"/>
          </w:rPr>
          <w:t>r</w:t>
        </w:r>
      </w:ins>
      <w:r>
        <w:rPr>
          <w:rFonts w:hint="eastAsia"/>
          <w:noProof/>
        </w:rPr>
        <w:t>ences. New search engines and data storage systems can take a lot of advantage from perceptual fingeprinting.</w:t>
      </w:r>
    </w:p>
    <w:p w:rsidR="0073642C" w:rsidRDefault="0073642C" w:rsidP="00646A98">
      <w:pPr>
        <w:pStyle w:val="Heading1"/>
        <w:rPr>
          <w:rFonts w:eastAsia="ＭＳ 明朝"/>
          <w:lang w:eastAsia="ja-JP"/>
        </w:rPr>
      </w:pPr>
      <w:r>
        <w:rPr>
          <w:rFonts w:eastAsia="ＭＳ 明朝" w:hint="eastAsia"/>
          <w:lang w:eastAsia="ja-JP"/>
        </w:rPr>
        <w:t>Related work</w:t>
      </w:r>
    </w:p>
    <w:p w:rsidR="00F850F5" w:rsidDel="00564E0A" w:rsidRDefault="00F850F5" w:rsidP="0073642C">
      <w:pPr>
        <w:pStyle w:val="BodyText"/>
        <w:rPr>
          <w:del w:id="52" w:author="Luis Loyola" w:date="2010-03-28T23:17:00Z"/>
          <w:rFonts w:eastAsia="ＭＳ 明朝"/>
          <w:lang w:eastAsia="ja-JP"/>
        </w:rPr>
      </w:pPr>
      <w:del w:id="53" w:author="Luis Loyola" w:date="2010-03-28T23:16:00Z">
        <w:r w:rsidDel="00564E0A">
          <w:rPr>
            <w:rFonts w:eastAsia="ＭＳ 明朝" w:hint="eastAsia"/>
            <w:lang w:eastAsia="ja-JP"/>
          </w:rPr>
          <w:delText xml:space="preserve">Up to this time, many </w:delText>
        </w:r>
      </w:del>
      <w:ins w:id="54" w:author="Luis Loyola" w:date="2010-03-28T23:16:00Z">
        <w:r w:rsidR="00564E0A">
          <w:rPr>
            <w:rFonts w:eastAsia="ＭＳ 明朝" w:hint="eastAsia"/>
            <w:lang w:eastAsia="ja-JP"/>
          </w:rPr>
          <w:t xml:space="preserve">Several </w:t>
        </w:r>
      </w:ins>
      <w:r>
        <w:rPr>
          <w:rFonts w:eastAsia="ＭＳ 明朝" w:hint="eastAsia"/>
          <w:lang w:eastAsia="ja-JP"/>
        </w:rPr>
        <w:t xml:space="preserve">video fingerprinting algorithms </w:t>
      </w:r>
      <w:del w:id="55" w:author="Luis Loyola" w:date="2010-03-28T23:16:00Z">
        <w:r w:rsidDel="00564E0A">
          <w:rPr>
            <w:rFonts w:eastAsia="ＭＳ 明朝" w:hint="eastAsia"/>
            <w:lang w:eastAsia="ja-JP"/>
          </w:rPr>
          <w:delText>ha</w:delText>
        </w:r>
        <w:r w:rsidR="00571594" w:rsidDel="00564E0A">
          <w:rPr>
            <w:rFonts w:eastAsia="ＭＳ 明朝" w:hint="eastAsia"/>
            <w:lang w:eastAsia="ja-JP"/>
          </w:rPr>
          <w:delText>ve</w:delText>
        </w:r>
        <w:r w:rsidDel="00564E0A">
          <w:rPr>
            <w:rFonts w:eastAsia="ＭＳ 明朝" w:hint="eastAsia"/>
            <w:lang w:eastAsia="ja-JP"/>
          </w:rPr>
          <w:delText xml:space="preserve"> been </w:delText>
        </w:r>
        <w:r w:rsidR="00571594" w:rsidDel="00564E0A">
          <w:rPr>
            <w:rFonts w:eastAsia="ＭＳ 明朝" w:hint="eastAsia"/>
            <w:lang w:eastAsia="ja-JP"/>
          </w:rPr>
          <w:delText>working</w:delText>
        </w:r>
      </w:del>
      <w:ins w:id="56" w:author="Luis Loyola" w:date="2010-03-28T23:16:00Z">
        <w:r w:rsidR="00564E0A">
          <w:rPr>
            <w:rFonts w:eastAsia="ＭＳ 明朝" w:hint="eastAsia"/>
            <w:lang w:eastAsia="ja-JP"/>
          </w:rPr>
          <w:t>that work</w:t>
        </w:r>
      </w:ins>
      <w:r>
        <w:rPr>
          <w:rFonts w:eastAsia="ＭＳ 明朝" w:hint="eastAsia"/>
          <w:lang w:eastAsia="ja-JP"/>
        </w:rPr>
        <w:t xml:space="preserve"> at the pixel level</w:t>
      </w:r>
      <w:ins w:id="57" w:author="Luis Loyola" w:date="2010-03-28T23:16:00Z">
        <w:r w:rsidR="00564E0A">
          <w:rPr>
            <w:rFonts w:eastAsia="ＭＳ 明朝" w:hint="eastAsia"/>
            <w:lang w:eastAsia="ja-JP"/>
          </w:rPr>
          <w:t xml:space="preserve"> have been proposed</w:t>
        </w:r>
      </w:ins>
      <w:r w:rsidR="00571594">
        <w:rPr>
          <w:rFonts w:eastAsia="ＭＳ 明朝" w:hint="eastAsia"/>
          <w:lang w:eastAsia="ja-JP"/>
        </w:rPr>
        <w:t xml:space="preserve">. Working directly with pixels is, nowadays, </w:t>
      </w:r>
      <w:r w:rsidR="00571594">
        <w:rPr>
          <w:rFonts w:eastAsia="ＭＳ 明朝"/>
          <w:lang w:eastAsia="ja-JP"/>
        </w:rPr>
        <w:t>computationally</w:t>
      </w:r>
      <w:r w:rsidR="00571594">
        <w:rPr>
          <w:rFonts w:eastAsia="ＭＳ 明朝" w:hint="eastAsia"/>
          <w:lang w:eastAsia="ja-JP"/>
        </w:rPr>
        <w:t xml:space="preserve"> feasible and accurate.</w:t>
      </w:r>
      <w:ins w:id="58" w:author="Luis Loyola" w:date="2010-03-28T23:17:00Z">
        <w:r w:rsidR="00564E0A">
          <w:rPr>
            <w:rFonts w:eastAsia="ＭＳ 明朝" w:hint="eastAsia"/>
            <w:lang w:eastAsia="ja-JP"/>
          </w:rPr>
          <w:t xml:space="preserve"> </w:t>
        </w:r>
      </w:ins>
    </w:p>
    <w:p w:rsidR="00571594" w:rsidRDefault="00234C41" w:rsidP="00564E0A">
      <w:pPr>
        <w:pStyle w:val="BodyText"/>
        <w:rPr>
          <w:rFonts w:eastAsia="ＭＳ 明朝"/>
          <w:lang w:eastAsia="ja-JP"/>
        </w:rPr>
      </w:pPr>
      <w:r>
        <w:rPr>
          <w:rFonts w:eastAsia="ＭＳ 明朝" w:hint="eastAsia"/>
          <w:lang w:eastAsia="ja-JP"/>
        </w:rPr>
        <w:t>However, t</w:t>
      </w:r>
      <w:r w:rsidR="00571594">
        <w:rPr>
          <w:rFonts w:eastAsia="ＭＳ 明朝" w:hint="eastAsia"/>
          <w:lang w:eastAsia="ja-JP"/>
        </w:rPr>
        <w:t>hose solutions do not address the magnitude of the resources needed for such a system and little analysis is provided in order to use a video fingerprinting solution in practical cases.</w:t>
      </w:r>
    </w:p>
    <w:p w:rsidR="00571594" w:rsidRDefault="00571594" w:rsidP="0073642C">
      <w:pPr>
        <w:pStyle w:val="BodyText"/>
        <w:rPr>
          <w:rFonts w:eastAsia="ＭＳ 明朝"/>
          <w:lang w:eastAsia="ja-JP"/>
        </w:rPr>
      </w:pPr>
      <w:r>
        <w:rPr>
          <w:rFonts w:eastAsia="ＭＳ 明朝" w:hint="eastAsia"/>
          <w:lang w:eastAsia="ja-JP"/>
        </w:rPr>
        <w:t xml:space="preserve">Many </w:t>
      </w:r>
      <w:del w:id="59" w:author="Luis Loyola" w:date="2010-03-28T23:18:00Z">
        <w:r w:rsidDel="00564E0A">
          <w:rPr>
            <w:rFonts w:eastAsia="ＭＳ 明朝" w:hint="eastAsia"/>
            <w:lang w:eastAsia="ja-JP"/>
          </w:rPr>
          <w:delText xml:space="preserve">of the </w:delText>
        </w:r>
      </w:del>
      <w:r>
        <w:rPr>
          <w:rFonts w:eastAsia="ＭＳ 明朝" w:hint="eastAsia"/>
          <w:lang w:eastAsia="ja-JP"/>
        </w:rPr>
        <w:t xml:space="preserve">solutions </w:t>
      </w:r>
      <w:ins w:id="60" w:author="Luis Loyola" w:date="2010-03-28T23:18:00Z">
        <w:r w:rsidR="00564E0A">
          <w:rPr>
            <w:rFonts w:eastAsia="ＭＳ 明朝" w:hint="eastAsia"/>
            <w:lang w:eastAsia="ja-JP"/>
          </w:rPr>
          <w:t xml:space="preserve">proposed in previous </w:t>
        </w:r>
      </w:ins>
      <w:ins w:id="61" w:author="Luis Loyola" w:date="2010-03-28T23:19:00Z">
        <w:r w:rsidR="00564E0A">
          <w:rPr>
            <w:rFonts w:eastAsia="ＭＳ 明朝" w:hint="eastAsia"/>
            <w:lang w:eastAsia="ja-JP"/>
          </w:rPr>
          <w:t>papers</w:t>
        </w:r>
      </w:ins>
      <w:ins w:id="62" w:author="Luis Loyola" w:date="2010-03-28T23:18:00Z">
        <w:r w:rsidR="00564E0A">
          <w:rPr>
            <w:rFonts w:eastAsia="ＭＳ 明朝" w:hint="eastAsia"/>
            <w:lang w:eastAsia="ja-JP"/>
          </w:rPr>
          <w:t xml:space="preserve"> </w:t>
        </w:r>
      </w:ins>
      <w:r>
        <w:rPr>
          <w:rFonts w:eastAsia="ＭＳ 明朝" w:hint="eastAsia"/>
          <w:lang w:eastAsia="ja-JP"/>
        </w:rPr>
        <w:t xml:space="preserve">use no real databases and </w:t>
      </w:r>
      <w:ins w:id="63" w:author="Luis Loyola" w:date="2010-03-28T23:18:00Z">
        <w:r w:rsidR="00564E0A">
          <w:rPr>
            <w:rFonts w:eastAsia="ＭＳ 明朝" w:hint="eastAsia"/>
            <w:lang w:eastAsia="ja-JP"/>
          </w:rPr>
          <w:t xml:space="preserve">temporarily </w:t>
        </w:r>
      </w:ins>
      <w:r>
        <w:rPr>
          <w:rFonts w:eastAsia="ＭＳ 明朝" w:hint="eastAsia"/>
          <w:lang w:eastAsia="ja-JP"/>
        </w:rPr>
        <w:t xml:space="preserve">store the content in memory. Others provide no effective way to index the video contents in an effective and scalable </w:t>
      </w:r>
      <w:proofErr w:type="spellStart"/>
      <w:r>
        <w:rPr>
          <w:rFonts w:eastAsia="ＭＳ 明朝" w:hint="eastAsia"/>
          <w:lang w:eastAsia="ja-JP"/>
        </w:rPr>
        <w:t>manner</w:t>
      </w:r>
      <w:proofErr w:type="gramStart"/>
      <w:r>
        <w:rPr>
          <w:rFonts w:eastAsia="ＭＳ 明朝" w:hint="eastAsia"/>
          <w:lang w:eastAsia="ja-JP"/>
        </w:rPr>
        <w:t>,</w:t>
      </w:r>
      <w:proofErr w:type="gramEnd"/>
      <w:del w:id="64" w:author="Luis Loyola" w:date="2010-03-28T23:19:00Z">
        <w:r w:rsidDel="00564E0A">
          <w:rPr>
            <w:rFonts w:eastAsia="ＭＳ 明朝" w:hint="eastAsia"/>
            <w:lang w:eastAsia="ja-JP"/>
          </w:rPr>
          <w:delText xml:space="preserve"> </w:delText>
        </w:r>
        <w:r w:rsidR="00D9165F" w:rsidDel="00564E0A">
          <w:rPr>
            <w:rFonts w:eastAsia="ＭＳ 明朝" w:hint="eastAsia"/>
            <w:lang w:eastAsia="ja-JP"/>
          </w:rPr>
          <w:delText xml:space="preserve">that </w:delText>
        </w:r>
      </w:del>
      <w:ins w:id="65" w:author="Luis Loyola" w:date="2010-03-28T23:19:00Z">
        <w:r w:rsidR="00564E0A">
          <w:rPr>
            <w:rFonts w:eastAsia="ＭＳ 明朝" w:hint="eastAsia"/>
            <w:lang w:eastAsia="ja-JP"/>
          </w:rPr>
          <w:t>which</w:t>
        </w:r>
        <w:proofErr w:type="spellEnd"/>
        <w:r w:rsidR="00564E0A">
          <w:rPr>
            <w:rFonts w:eastAsia="ＭＳ 明朝" w:hint="eastAsia"/>
            <w:lang w:eastAsia="ja-JP"/>
          </w:rPr>
          <w:t xml:space="preserve"> </w:t>
        </w:r>
      </w:ins>
      <w:r w:rsidR="00D9165F">
        <w:rPr>
          <w:rFonts w:eastAsia="ＭＳ 明朝" w:hint="eastAsia"/>
          <w:lang w:eastAsia="ja-JP"/>
        </w:rPr>
        <w:t xml:space="preserve">can </w:t>
      </w:r>
      <w:r>
        <w:rPr>
          <w:rFonts w:eastAsia="ＭＳ 明朝" w:hint="eastAsia"/>
          <w:lang w:eastAsia="ja-JP"/>
        </w:rPr>
        <w:t>lead</w:t>
      </w:r>
      <w:del w:id="66" w:author="Luis Loyola" w:date="2010-03-28T23:19:00Z">
        <w:r w:rsidDel="00564E0A">
          <w:rPr>
            <w:rFonts w:eastAsia="ＭＳ 明朝" w:hint="eastAsia"/>
            <w:lang w:eastAsia="ja-JP"/>
          </w:rPr>
          <w:delText>ing</w:delText>
        </w:r>
      </w:del>
      <w:r>
        <w:rPr>
          <w:rFonts w:eastAsia="ＭＳ 明朝" w:hint="eastAsia"/>
          <w:lang w:eastAsia="ja-JP"/>
        </w:rPr>
        <w:t xml:space="preserve"> to </w:t>
      </w:r>
      <w:del w:id="67" w:author="Luis Loyola" w:date="2010-03-28T23:19:00Z">
        <w:r w:rsidR="00D9165F" w:rsidDel="00564E0A">
          <w:rPr>
            <w:rFonts w:eastAsia="ＭＳ 明朝" w:hint="eastAsia"/>
            <w:lang w:eastAsia="ja-JP"/>
          </w:rPr>
          <w:delText>large</w:delText>
        </w:r>
        <w:r w:rsidDel="00564E0A">
          <w:rPr>
            <w:rFonts w:eastAsia="ＭＳ 明朝" w:hint="eastAsia"/>
            <w:lang w:eastAsia="ja-JP"/>
          </w:rPr>
          <w:delText xml:space="preserve"> increases</w:delText>
        </w:r>
      </w:del>
      <w:ins w:id="68" w:author="Luis Loyola" w:date="2010-03-28T23:19:00Z">
        <w:r w:rsidR="00564E0A">
          <w:rPr>
            <w:rFonts w:eastAsia="ＭＳ 明朝" w:hint="eastAsia"/>
            <w:lang w:eastAsia="ja-JP"/>
          </w:rPr>
          <w:t>significant gains</w:t>
        </w:r>
      </w:ins>
      <w:r>
        <w:rPr>
          <w:rFonts w:eastAsia="ＭＳ 明朝" w:hint="eastAsia"/>
          <w:lang w:eastAsia="ja-JP"/>
        </w:rPr>
        <w:t xml:space="preserve"> in system resources.</w:t>
      </w:r>
    </w:p>
    <w:p w:rsidR="00353D4B" w:rsidRDefault="00D9165F" w:rsidP="0073642C">
      <w:pPr>
        <w:pStyle w:val="BodyText"/>
        <w:rPr>
          <w:rFonts w:eastAsia="ＭＳ 明朝"/>
          <w:lang w:eastAsia="ja-JP"/>
        </w:rPr>
      </w:pPr>
      <w:r>
        <w:rPr>
          <w:rFonts w:eastAsia="ＭＳ 明朝" w:hint="eastAsia"/>
          <w:lang w:eastAsia="ja-JP"/>
        </w:rPr>
        <w:t xml:space="preserve">Additionally, </w:t>
      </w:r>
      <w:del w:id="69" w:author="Luis Loyola" w:date="2010-03-28T23:20:00Z">
        <w:r w:rsidDel="00564E0A">
          <w:rPr>
            <w:rFonts w:eastAsia="ＭＳ 明朝" w:hint="eastAsia"/>
            <w:lang w:eastAsia="ja-JP"/>
          </w:rPr>
          <w:delText>m</w:delText>
        </w:r>
        <w:r w:rsidR="00353D4B" w:rsidDel="00564E0A">
          <w:rPr>
            <w:rFonts w:eastAsia="ＭＳ 明朝" w:hint="eastAsia"/>
            <w:lang w:eastAsia="ja-JP"/>
          </w:rPr>
          <w:delText xml:space="preserve">ost </w:delText>
        </w:r>
      </w:del>
      <w:r w:rsidR="00353D4B">
        <w:rPr>
          <w:rFonts w:eastAsia="ＭＳ 明朝" w:hint="eastAsia"/>
          <w:lang w:eastAsia="ja-JP"/>
        </w:rPr>
        <w:t>recent approaches [</w:t>
      </w:r>
      <w:r w:rsidR="00685F45">
        <w:rPr>
          <w:rFonts w:eastAsia="ＭＳ 明朝" w:hint="eastAsia"/>
          <w:lang w:eastAsia="ja-JP"/>
        </w:rPr>
        <w:t>1</w:t>
      </w:r>
      <w:proofErr w:type="gramStart"/>
      <w:r w:rsidR="00353D4B">
        <w:rPr>
          <w:rFonts w:eastAsia="ＭＳ 明朝" w:hint="eastAsia"/>
          <w:lang w:eastAsia="ja-JP"/>
        </w:rPr>
        <w:t>][</w:t>
      </w:r>
      <w:proofErr w:type="gramEnd"/>
      <w:r w:rsidR="00685F45">
        <w:rPr>
          <w:rFonts w:eastAsia="ＭＳ 明朝" w:hint="eastAsia"/>
          <w:lang w:eastAsia="ja-JP"/>
        </w:rPr>
        <w:t>2</w:t>
      </w:r>
      <w:r w:rsidR="00353D4B">
        <w:rPr>
          <w:rFonts w:eastAsia="ＭＳ 明朝" w:hint="eastAsia"/>
          <w:lang w:eastAsia="ja-JP"/>
        </w:rPr>
        <w:t xml:space="preserve">] rely on a heavy </w:t>
      </w:r>
      <w:ins w:id="70" w:author="Luis Loyola" w:date="2010-03-28T23:20:00Z">
        <w:r w:rsidR="00564E0A">
          <w:rPr>
            <w:rFonts w:eastAsia="ＭＳ 明朝" w:hint="eastAsia"/>
            <w:lang w:eastAsia="ja-JP"/>
          </w:rPr>
          <w:t xml:space="preserve">fingerprint </w:t>
        </w:r>
      </w:ins>
      <w:r w:rsidR="00353D4B">
        <w:rPr>
          <w:rFonts w:eastAsia="ＭＳ 明朝" w:hint="eastAsia"/>
          <w:lang w:eastAsia="ja-JP"/>
        </w:rPr>
        <w:t xml:space="preserve">extraction process, </w:t>
      </w:r>
      <w:ins w:id="71" w:author="Luis Loyola" w:date="2010-03-28T23:20:00Z">
        <w:r w:rsidR="00564E0A">
          <w:rPr>
            <w:rFonts w:eastAsia="ＭＳ 明朝" w:hint="eastAsia"/>
            <w:lang w:eastAsia="ja-JP"/>
          </w:rPr>
          <w:t xml:space="preserve">which generally consists of </w:t>
        </w:r>
      </w:ins>
      <w:del w:id="72" w:author="Luis Loyola" w:date="2010-03-28T23:21:00Z">
        <w:r w:rsidR="00353D4B" w:rsidDel="00564E0A">
          <w:rPr>
            <w:rFonts w:eastAsia="ＭＳ 明朝" w:hint="eastAsia"/>
            <w:lang w:eastAsia="ja-JP"/>
          </w:rPr>
          <w:delText xml:space="preserve">comprising </w:delText>
        </w:r>
      </w:del>
      <w:r w:rsidR="00353D4B">
        <w:rPr>
          <w:rFonts w:eastAsia="ＭＳ 明朝" w:hint="eastAsia"/>
          <w:lang w:eastAsia="ja-JP"/>
        </w:rPr>
        <w:t xml:space="preserve">video partitioning, frame-rate conversion and image </w:t>
      </w:r>
      <w:r w:rsidR="00353D4B">
        <w:rPr>
          <w:rFonts w:eastAsia="ＭＳ 明朝"/>
          <w:lang w:eastAsia="ja-JP"/>
        </w:rPr>
        <w:t>resizing.</w:t>
      </w:r>
    </w:p>
    <w:p w:rsidR="00571594" w:rsidRPr="00916F1D" w:rsidRDefault="00571594" w:rsidP="0073642C">
      <w:pPr>
        <w:pStyle w:val="BodyText"/>
        <w:rPr>
          <w:rFonts w:eastAsia="ＭＳ 明朝"/>
          <w:lang w:eastAsia="ja-JP"/>
        </w:rPr>
      </w:pPr>
      <w:r>
        <w:rPr>
          <w:rFonts w:eastAsia="ＭＳ 明朝" w:hint="eastAsia"/>
          <w:lang w:eastAsia="ja-JP"/>
        </w:rPr>
        <w:t>Out of the analyzed solutions, the proposal</w:t>
      </w:r>
      <w:r w:rsidR="00353D4B">
        <w:rPr>
          <w:rFonts w:eastAsia="ＭＳ 明朝" w:hint="eastAsia"/>
          <w:lang w:eastAsia="ja-JP"/>
        </w:rPr>
        <w:t>s based</w:t>
      </w:r>
      <w:r>
        <w:rPr>
          <w:rFonts w:eastAsia="ＭＳ 明朝" w:hint="eastAsia"/>
          <w:lang w:eastAsia="ja-JP"/>
        </w:rPr>
        <w:t xml:space="preserve"> o</w:t>
      </w:r>
      <w:r w:rsidR="00353D4B">
        <w:rPr>
          <w:rFonts w:eastAsia="ＭＳ 明朝" w:hint="eastAsia"/>
          <w:lang w:eastAsia="ja-JP"/>
        </w:rPr>
        <w:t>n</w:t>
      </w:r>
      <w:r>
        <w:rPr>
          <w:rFonts w:eastAsia="ＭＳ 明朝" w:hint="eastAsia"/>
          <w:lang w:eastAsia="ja-JP"/>
        </w:rPr>
        <w:t xml:space="preserve"> CGO</w:t>
      </w:r>
      <w:ins w:id="73" w:author="Luis Loyola" w:date="2010-03-28T23:21:00Z">
        <w:r w:rsidR="00564E0A">
          <w:rPr>
            <w:rFonts w:eastAsia="ＭＳ 明朝" w:hint="eastAsia"/>
            <w:lang w:eastAsia="ja-JP"/>
          </w:rPr>
          <w:t xml:space="preserve"> </w:t>
        </w:r>
      </w:ins>
      <w:r w:rsidR="00353D4B">
        <w:rPr>
          <w:rFonts w:eastAsia="ＭＳ 明朝" w:hint="eastAsia"/>
          <w:lang w:eastAsia="ja-JP"/>
        </w:rPr>
        <w:t>[</w:t>
      </w:r>
      <w:r w:rsidR="00685F45">
        <w:rPr>
          <w:rFonts w:eastAsia="ＭＳ 明朝" w:hint="eastAsia"/>
          <w:lang w:eastAsia="ja-JP"/>
        </w:rPr>
        <w:t>1</w:t>
      </w:r>
      <w:r w:rsidR="00353D4B">
        <w:rPr>
          <w:rFonts w:eastAsia="ＭＳ 明朝" w:hint="eastAsia"/>
          <w:lang w:eastAsia="ja-JP"/>
        </w:rPr>
        <w:t>] are deemed the most interesting, incorporating some unaddressed practical point</w:t>
      </w:r>
      <w:ins w:id="74" w:author="Luis Loyola" w:date="2010-03-28T23:21:00Z">
        <w:r w:rsidR="00564E0A">
          <w:rPr>
            <w:rFonts w:eastAsia="ＭＳ 明朝" w:hint="eastAsia"/>
            <w:lang w:eastAsia="ja-JP"/>
          </w:rPr>
          <w:t>s</w:t>
        </w:r>
      </w:ins>
      <w:r w:rsidR="00353D4B">
        <w:rPr>
          <w:rFonts w:eastAsia="ＭＳ 明朝" w:hint="eastAsia"/>
          <w:lang w:eastAsia="ja-JP"/>
        </w:rPr>
        <w:t xml:space="preserve">, while providing a challenging algorithm. </w:t>
      </w:r>
      <w:del w:id="75" w:author="Luis Loyola" w:date="2010-03-28T23:21:00Z">
        <w:r w:rsidR="00353D4B" w:rsidDel="00564E0A">
          <w:rPr>
            <w:rFonts w:eastAsia="ＭＳ 明朝" w:hint="eastAsia"/>
            <w:lang w:eastAsia="ja-JP"/>
          </w:rPr>
          <w:delText>It will, therefore, be</w:delText>
        </w:r>
      </w:del>
      <w:ins w:id="76" w:author="Luis Loyola" w:date="2010-03-28T23:21:00Z">
        <w:r w:rsidR="00564E0A">
          <w:rPr>
            <w:rFonts w:eastAsia="ＭＳ 明朝" w:hint="eastAsia"/>
            <w:lang w:eastAsia="ja-JP"/>
          </w:rPr>
          <w:t xml:space="preserve">This is why we have selected </w:t>
        </w:r>
        <w:r w:rsidR="00564E0A">
          <w:rPr>
            <w:rFonts w:eastAsia="ＭＳ 明朝" w:hint="eastAsia"/>
            <w:lang w:eastAsia="ja-JP"/>
          </w:rPr>
          <w:lastRenderedPageBreak/>
          <w:t>this technique as</w:t>
        </w:r>
      </w:ins>
      <w:r w:rsidR="00353D4B">
        <w:rPr>
          <w:rFonts w:eastAsia="ＭＳ 明朝" w:hint="eastAsia"/>
          <w:lang w:eastAsia="ja-JP"/>
        </w:rPr>
        <w:t xml:space="preserve"> </w:t>
      </w:r>
      <w:del w:id="77" w:author="Luis Loyola" w:date="2010-03-28T23:22:00Z">
        <w:r w:rsidR="00353D4B" w:rsidDel="00564E0A">
          <w:rPr>
            <w:rFonts w:eastAsia="ＭＳ 明朝" w:hint="eastAsia"/>
            <w:lang w:eastAsia="ja-JP"/>
          </w:rPr>
          <w:delText>the base of our comparison</w:delText>
        </w:r>
      </w:del>
      <w:ins w:id="78" w:author="Luis Loyola" w:date="2010-03-28T23:22:00Z">
        <w:r w:rsidR="00564E0A">
          <w:rPr>
            <w:rFonts w:eastAsia="ＭＳ 明朝" w:hint="eastAsia"/>
            <w:lang w:eastAsia="ja-JP"/>
          </w:rPr>
          <w:t>our comparative benchmark.</w:t>
        </w:r>
      </w:ins>
      <w:del w:id="79" w:author="Luis Loyola" w:date="2010-03-28T23:22:00Z">
        <w:r w:rsidR="00353D4B" w:rsidDel="00564E0A">
          <w:rPr>
            <w:rFonts w:eastAsia="ＭＳ 明朝" w:hint="eastAsia"/>
            <w:lang w:eastAsia="ja-JP"/>
          </w:rPr>
          <w:delText>.</w:delText>
        </w:r>
      </w:del>
    </w:p>
    <w:p w:rsidR="00646A98" w:rsidRDefault="00A7004C" w:rsidP="00646A98">
      <w:pPr>
        <w:pStyle w:val="Heading1"/>
        <w:rPr>
          <w:rFonts w:eastAsia="ＭＳ 明朝"/>
          <w:lang w:eastAsia="ja-JP"/>
        </w:rPr>
      </w:pPr>
      <w:r>
        <w:rPr>
          <w:rFonts w:eastAsia="ＭＳ 明朝" w:hint="eastAsia"/>
          <w:lang w:eastAsia="ja-JP"/>
        </w:rPr>
        <w:t>Proposed</w:t>
      </w:r>
      <w:r w:rsidR="00646A98">
        <w:rPr>
          <w:rFonts w:eastAsia="ＭＳ 明朝" w:hint="eastAsia"/>
          <w:lang w:eastAsia="ja-JP"/>
        </w:rPr>
        <w:t xml:space="preserve"> </w:t>
      </w:r>
      <w:r>
        <w:rPr>
          <w:rFonts w:eastAsia="ＭＳ 明朝" w:hint="eastAsia"/>
          <w:lang w:eastAsia="ja-JP"/>
        </w:rPr>
        <w:t>method</w:t>
      </w:r>
    </w:p>
    <w:p w:rsidR="00000000" w:rsidRDefault="00A7004C">
      <w:pPr>
        <w:ind w:firstLine="216"/>
        <w:jc w:val="both"/>
        <w:rPr>
          <w:rFonts w:eastAsia="ＭＳ 明朝"/>
          <w:szCs w:val="21"/>
          <w:lang w:eastAsia="ja-JP"/>
        </w:rPr>
        <w:pPrChange w:id="80" w:author="Luis Loyola" w:date="2010-03-28T23:22:00Z">
          <w:pPr>
            <w:jc w:val="both"/>
          </w:pPr>
        </w:pPrChange>
      </w:pPr>
      <w:r>
        <w:rPr>
          <w:rFonts w:hint="eastAsia"/>
          <w:szCs w:val="21"/>
        </w:rPr>
        <w:t xml:space="preserve">Several characteristics can be analyzed in movies. While a plethora of information is readily available, </w:t>
      </w:r>
      <w:ins w:id="81" w:author="Luis Loyola" w:date="2010-03-28T23:23:00Z">
        <w:r w:rsidR="00054C46">
          <w:rPr>
            <w:rFonts w:eastAsiaTheme="minorEastAsia" w:hint="eastAsia"/>
            <w:szCs w:val="21"/>
            <w:lang w:eastAsia="ja-JP"/>
          </w:rPr>
          <w:t xml:space="preserve">our goal </w:t>
        </w:r>
      </w:ins>
      <w:ins w:id="82" w:author="Luis Loyola" w:date="2010-03-28T23:24:00Z">
        <w:r w:rsidR="00B168F2">
          <w:rPr>
            <w:rFonts w:eastAsiaTheme="minorEastAsia" w:hint="eastAsia"/>
            <w:szCs w:val="21"/>
            <w:lang w:eastAsia="ja-JP"/>
          </w:rPr>
          <w:t>has been</w:t>
        </w:r>
      </w:ins>
      <w:ins w:id="83" w:author="Luis Loyola" w:date="2010-03-28T23:23:00Z">
        <w:r w:rsidR="00054C46">
          <w:rPr>
            <w:rFonts w:eastAsiaTheme="minorEastAsia" w:hint="eastAsia"/>
            <w:szCs w:val="21"/>
            <w:lang w:eastAsia="ja-JP"/>
          </w:rPr>
          <w:t xml:space="preserve"> to use the least possible information in a way that guarantees an excellent performance. </w:t>
        </w:r>
      </w:ins>
      <w:ins w:id="84" w:author="Luis Loyola" w:date="2010-03-28T23:24:00Z">
        <w:r w:rsidR="00B168F2">
          <w:rPr>
            <w:rFonts w:eastAsiaTheme="minorEastAsia" w:hint="eastAsia"/>
            <w:szCs w:val="21"/>
            <w:lang w:eastAsia="ja-JP"/>
          </w:rPr>
          <w:t xml:space="preserve">Out of the </w:t>
        </w:r>
      </w:ins>
      <w:ins w:id="85" w:author="Luis Loyola" w:date="2010-03-28T23:26:00Z">
        <w:r w:rsidR="00B168F2">
          <w:rPr>
            <w:rFonts w:eastAsiaTheme="minorEastAsia" w:hint="eastAsia"/>
            <w:szCs w:val="21"/>
            <w:lang w:eastAsia="ja-JP"/>
          </w:rPr>
          <w:t>huge</w:t>
        </w:r>
      </w:ins>
      <w:ins w:id="86" w:author="Luis Loyola" w:date="2010-03-28T23:24:00Z">
        <w:r w:rsidR="00B168F2">
          <w:rPr>
            <w:rFonts w:eastAsiaTheme="minorEastAsia" w:hint="eastAsia"/>
            <w:szCs w:val="21"/>
            <w:lang w:eastAsia="ja-JP"/>
          </w:rPr>
          <w:t xml:space="preserve"> set of </w:t>
        </w:r>
      </w:ins>
      <w:ins w:id="87" w:author="Luis Loyola" w:date="2010-03-28T23:26:00Z">
        <w:r w:rsidR="00B168F2">
          <w:rPr>
            <w:rFonts w:eastAsiaTheme="minorEastAsia" w:hint="eastAsia"/>
            <w:szCs w:val="21"/>
            <w:lang w:eastAsia="ja-JP"/>
          </w:rPr>
          <w:t>characteristics</w:t>
        </w:r>
      </w:ins>
      <w:ins w:id="88" w:author="Luis Loyola" w:date="2010-03-28T23:24:00Z">
        <w:r w:rsidR="00B168F2">
          <w:rPr>
            <w:rFonts w:eastAsiaTheme="minorEastAsia" w:hint="eastAsia"/>
            <w:szCs w:val="21"/>
            <w:lang w:eastAsia="ja-JP"/>
          </w:rPr>
          <w:t xml:space="preserve"> </w:t>
        </w:r>
      </w:ins>
      <w:ins w:id="89" w:author="Luis Loyola" w:date="2010-03-28T23:26:00Z">
        <w:r w:rsidR="00B168F2">
          <w:rPr>
            <w:rFonts w:eastAsiaTheme="minorEastAsia" w:hint="eastAsia"/>
            <w:szCs w:val="21"/>
            <w:lang w:eastAsia="ja-JP"/>
          </w:rPr>
          <w:t xml:space="preserve">and statistics </w:t>
        </w:r>
      </w:ins>
      <w:ins w:id="90" w:author="Luis Loyola" w:date="2010-03-28T23:24:00Z">
        <w:r w:rsidR="00B168F2">
          <w:rPr>
            <w:rFonts w:eastAsiaTheme="minorEastAsia" w:hint="eastAsia"/>
            <w:szCs w:val="21"/>
            <w:lang w:eastAsia="ja-JP"/>
          </w:rPr>
          <w:t xml:space="preserve">that can be extracted from a movie, we have selected the luminance </w:t>
        </w:r>
      </w:ins>
      <w:ins w:id="91" w:author="Luis Loyola" w:date="2010-03-28T23:25:00Z">
        <w:r w:rsidR="00B168F2">
          <w:rPr>
            <w:rFonts w:eastAsiaTheme="minorEastAsia" w:hint="eastAsia"/>
            <w:szCs w:val="21"/>
            <w:lang w:eastAsia="ja-JP"/>
          </w:rPr>
          <w:t xml:space="preserve">(also known as </w:t>
        </w:r>
        <w:proofErr w:type="spellStart"/>
        <w:r w:rsidR="00B168F2">
          <w:rPr>
            <w:rFonts w:eastAsiaTheme="minorEastAsia" w:hint="eastAsia"/>
            <w:szCs w:val="21"/>
            <w:lang w:eastAsia="ja-JP"/>
          </w:rPr>
          <w:t>luma</w:t>
        </w:r>
        <w:proofErr w:type="spellEnd"/>
        <w:r w:rsidR="00B168F2">
          <w:rPr>
            <w:rFonts w:eastAsiaTheme="minorEastAsia" w:hint="eastAsia"/>
            <w:szCs w:val="21"/>
            <w:lang w:eastAsia="ja-JP"/>
          </w:rPr>
          <w:t xml:space="preserve">) </w:t>
        </w:r>
      </w:ins>
      <w:ins w:id="92" w:author="Luis Loyola" w:date="2010-03-28T23:26:00Z">
        <w:r w:rsidR="00B168F2">
          <w:rPr>
            <w:rFonts w:eastAsiaTheme="minorEastAsia" w:hint="eastAsia"/>
            <w:szCs w:val="21"/>
            <w:lang w:eastAsia="ja-JP"/>
          </w:rPr>
          <w:t xml:space="preserve">in each frame </w:t>
        </w:r>
      </w:ins>
      <w:ins w:id="93" w:author="Luis Loyola" w:date="2010-03-28T23:24:00Z">
        <w:r w:rsidR="00B168F2">
          <w:rPr>
            <w:rFonts w:eastAsiaTheme="minorEastAsia" w:hint="eastAsia"/>
            <w:szCs w:val="21"/>
            <w:lang w:eastAsia="ja-JP"/>
          </w:rPr>
          <w:t xml:space="preserve">as a base for our algorithm. </w:t>
        </w:r>
      </w:ins>
      <w:ins w:id="94" w:author="Luis Loyola" w:date="2010-03-28T23:27:00Z">
        <w:r w:rsidR="00B168F2">
          <w:rPr>
            <w:rFonts w:eastAsiaTheme="minorEastAsia" w:hint="eastAsia"/>
            <w:szCs w:val="21"/>
            <w:lang w:eastAsia="ja-JP"/>
          </w:rPr>
          <w:t>The luminance actually gives us enough information to uniquely identify a video and is very robust to distortions, especially chromatic alterations.</w:t>
        </w:r>
      </w:ins>
      <w:del w:id="95" w:author="Luis Loyola" w:date="2010-03-28T23:26:00Z">
        <w:r w:rsidDel="00B168F2">
          <w:rPr>
            <w:rFonts w:hint="eastAsia"/>
            <w:szCs w:val="21"/>
          </w:rPr>
          <w:delText xml:space="preserve">only some of them are of interest to us, more </w:delText>
        </w:r>
        <w:r w:rsidDel="00B168F2">
          <w:rPr>
            <w:szCs w:val="21"/>
          </w:rPr>
          <w:delText>specifically</w:delText>
        </w:r>
        <w:r w:rsidR="00684A82" w:rsidDel="00B168F2">
          <w:rPr>
            <w:rFonts w:hint="eastAsia"/>
            <w:szCs w:val="21"/>
          </w:rPr>
          <w:delText xml:space="preserve"> the</w:delText>
        </w:r>
        <w:r w:rsidR="00684A82" w:rsidDel="00B168F2">
          <w:rPr>
            <w:rFonts w:eastAsia="ＭＳ 明朝" w:hint="eastAsia"/>
            <w:szCs w:val="21"/>
            <w:lang w:eastAsia="ja-JP"/>
          </w:rPr>
          <w:delText xml:space="preserve"> </w:delText>
        </w:r>
        <w:r w:rsidDel="00B168F2">
          <w:rPr>
            <w:rFonts w:hint="eastAsia"/>
            <w:szCs w:val="21"/>
          </w:rPr>
          <w:delText>Lum</w:delText>
        </w:r>
        <w:r w:rsidDel="00B168F2">
          <w:rPr>
            <w:rFonts w:eastAsia="ＭＳ 明朝" w:hint="eastAsia"/>
            <w:szCs w:val="21"/>
            <w:lang w:eastAsia="ja-JP"/>
          </w:rPr>
          <w:delText>inance (or Luma)</w:delText>
        </w:r>
        <w:r w:rsidR="00684A82" w:rsidDel="00B168F2">
          <w:rPr>
            <w:rFonts w:hint="eastAsia"/>
            <w:szCs w:val="21"/>
          </w:rPr>
          <w:delText xml:space="preserve"> values for each frame</w:delText>
        </w:r>
        <w:r w:rsidR="00684A82" w:rsidDel="00B168F2">
          <w:rPr>
            <w:rFonts w:eastAsia="ＭＳ 明朝" w:hint="eastAsia"/>
            <w:szCs w:val="21"/>
            <w:lang w:eastAsia="ja-JP"/>
          </w:rPr>
          <w:delText>.</w:delText>
        </w:r>
      </w:del>
    </w:p>
    <w:p w:rsidR="00A7004C" w:rsidRDefault="00A7004C" w:rsidP="00A7004C">
      <w:pPr>
        <w:ind w:firstLine="360"/>
        <w:jc w:val="both"/>
        <w:rPr>
          <w:szCs w:val="21"/>
        </w:rPr>
      </w:pPr>
    </w:p>
    <w:p w:rsidR="00A7004C" w:rsidRPr="00E866F5" w:rsidRDefault="00A7004C" w:rsidP="00A7004C">
      <w:pPr>
        <w:pStyle w:val="Heading2"/>
      </w:pPr>
      <w:r w:rsidRPr="00E866F5">
        <w:rPr>
          <w:rFonts w:hint="eastAsia"/>
        </w:rPr>
        <w:t>Database</w:t>
      </w:r>
      <w:r>
        <w:rPr>
          <w:rFonts w:hint="eastAsia"/>
        </w:rPr>
        <w:t xml:space="preserve"> indexing</w:t>
      </w:r>
    </w:p>
    <w:p w:rsidR="00A7004C" w:rsidDel="00F37E68" w:rsidRDefault="00A7004C" w:rsidP="00A139B7">
      <w:pPr>
        <w:pStyle w:val="BodyText"/>
        <w:rPr>
          <w:del w:id="96" w:author="Luis Loyola" w:date="2010-03-28T23:47:00Z"/>
          <w:rFonts w:eastAsia="ＭＳ 明朝"/>
          <w:lang w:eastAsia="ja-JP"/>
        </w:rPr>
      </w:pPr>
      <w:r>
        <w:rPr>
          <w:rFonts w:hint="eastAsia"/>
        </w:rPr>
        <w:t>The database indexing relies on an inher</w:t>
      </w:r>
      <w:r w:rsidR="00684A82">
        <w:rPr>
          <w:rFonts w:hint="eastAsia"/>
        </w:rPr>
        <w:t xml:space="preserve">ent aspect of the measured </w:t>
      </w:r>
      <w:proofErr w:type="spellStart"/>
      <w:r w:rsidR="00684A82">
        <w:rPr>
          <w:rFonts w:hint="eastAsia"/>
        </w:rPr>
        <w:t>Luma</w:t>
      </w:r>
      <w:proofErr w:type="spellEnd"/>
      <w:r>
        <w:rPr>
          <w:rFonts w:hint="eastAsia"/>
        </w:rPr>
        <w:t xml:space="preserve">. </w:t>
      </w:r>
      <w:ins w:id="97" w:author="Luis Loyola" w:date="2010-03-28T23:28:00Z">
        <w:r w:rsidR="00B168F2">
          <w:rPr>
            <w:rFonts w:eastAsiaTheme="minorEastAsia" w:hint="eastAsia"/>
            <w:lang w:eastAsia="ja-JP"/>
          </w:rPr>
          <w:t xml:space="preserve">After an exhaustive analysis of large sets of movies, we found that </w:t>
        </w:r>
      </w:ins>
      <w:del w:id="98" w:author="Luis Loyola" w:date="2010-03-28T23:29:00Z">
        <w:r w:rsidDel="00B168F2">
          <w:rPr>
            <w:rFonts w:hint="eastAsia"/>
          </w:rPr>
          <w:delText xml:space="preserve">The </w:delText>
        </w:r>
      </w:del>
      <w:proofErr w:type="spellStart"/>
      <w:ins w:id="99" w:author="Luis Loyola" w:date="2010-03-28T23:29:00Z">
        <w:r w:rsidR="00B168F2">
          <w:rPr>
            <w:rFonts w:eastAsiaTheme="minorEastAsia" w:hint="eastAsia"/>
            <w:lang w:eastAsia="ja-JP"/>
          </w:rPr>
          <w:t>Luma</w:t>
        </w:r>
        <w:proofErr w:type="spellEnd"/>
        <w:r w:rsidR="00B168F2">
          <w:rPr>
            <w:rFonts w:hint="eastAsia"/>
          </w:rPr>
          <w:t xml:space="preserve"> </w:t>
        </w:r>
      </w:ins>
      <w:r>
        <w:rPr>
          <w:rFonts w:hint="eastAsia"/>
        </w:rPr>
        <w:t xml:space="preserve">values </w:t>
      </w:r>
      <w:del w:id="100" w:author="Luis Loyola" w:date="2010-03-28T23:29:00Z">
        <w:r w:rsidDel="00B168F2">
          <w:rPr>
            <w:rFonts w:hint="eastAsia"/>
          </w:rPr>
          <w:delText>were found to be</w:delText>
        </w:r>
      </w:del>
      <w:ins w:id="101" w:author="Luis Loyola" w:date="2010-03-28T23:29:00Z">
        <w:r w:rsidR="00B168F2">
          <w:rPr>
            <w:rFonts w:eastAsiaTheme="minorEastAsia" w:hint="eastAsia"/>
            <w:lang w:eastAsia="ja-JP"/>
          </w:rPr>
          <w:t>are</w:t>
        </w:r>
      </w:ins>
      <w:r>
        <w:rPr>
          <w:rFonts w:hint="eastAsia"/>
        </w:rPr>
        <w:t xml:space="preserve"> similar for a contiguous, </w:t>
      </w:r>
      <w:ins w:id="102" w:author="Luis Loyola" w:date="2010-03-28T23:29:00Z">
        <w:r w:rsidR="00B168F2">
          <w:rPr>
            <w:rFonts w:eastAsiaTheme="minorEastAsia" w:hint="eastAsia"/>
            <w:lang w:eastAsia="ja-JP"/>
          </w:rPr>
          <w:t xml:space="preserve">and </w:t>
        </w:r>
      </w:ins>
      <w:del w:id="103" w:author="Luis Loyola" w:date="2010-03-28T23:29:00Z">
        <w:r w:rsidDel="00B168F2">
          <w:rPr>
            <w:rFonts w:hint="eastAsia"/>
          </w:rPr>
          <w:delText>varying</w:delText>
        </w:r>
      </w:del>
      <w:ins w:id="104" w:author="Luis Loyola" w:date="2010-03-28T23:29:00Z">
        <w:r w:rsidR="00B168F2">
          <w:rPr>
            <w:rFonts w:hint="eastAsia"/>
          </w:rPr>
          <w:t>var</w:t>
        </w:r>
        <w:r w:rsidR="00B168F2">
          <w:rPr>
            <w:rFonts w:eastAsiaTheme="minorEastAsia" w:hint="eastAsia"/>
            <w:lang w:eastAsia="ja-JP"/>
          </w:rPr>
          <w:t>iable</w:t>
        </w:r>
      </w:ins>
      <w:r>
        <w:rPr>
          <w:rFonts w:hint="eastAsia"/>
        </w:rPr>
        <w:t xml:space="preserve">, amount of time. </w:t>
      </w:r>
      <w:del w:id="105" w:author="Luis Loyola" w:date="2010-03-28T23:29:00Z">
        <w:r w:rsidDel="00B168F2">
          <w:rPr>
            <w:rFonts w:hint="eastAsia"/>
          </w:rPr>
          <w:delText>That way</w:delText>
        </w:r>
      </w:del>
      <w:ins w:id="106" w:author="Luis Loyola" w:date="2010-03-28T23:29:00Z">
        <w:r w:rsidR="00B168F2">
          <w:rPr>
            <w:rFonts w:eastAsiaTheme="minorEastAsia" w:hint="eastAsia"/>
            <w:lang w:eastAsia="ja-JP"/>
          </w:rPr>
          <w:t>Thus</w:t>
        </w:r>
      </w:ins>
      <w:r>
        <w:rPr>
          <w:rFonts w:hint="eastAsia"/>
        </w:rPr>
        <w:t>, in order to reduce storage footprint</w:t>
      </w:r>
      <w:del w:id="107" w:author="Luis Loyola" w:date="2010-03-28T23:29:00Z">
        <w:r w:rsidDel="00B168F2">
          <w:rPr>
            <w:rFonts w:hint="eastAsia"/>
          </w:rPr>
          <w:delText>,</w:delText>
        </w:r>
      </w:del>
      <w:r>
        <w:rPr>
          <w:rFonts w:hint="eastAsia"/>
        </w:rPr>
        <w:t xml:space="preserve"> we aggregate information </w:t>
      </w:r>
      <w:ins w:id="108" w:author="Luis Loyola" w:date="2010-03-28T23:30:00Z">
        <w:r w:rsidR="00B168F2">
          <w:rPr>
            <w:rFonts w:eastAsiaTheme="minorEastAsia" w:hint="eastAsia"/>
            <w:lang w:eastAsia="ja-JP"/>
          </w:rPr>
          <w:t xml:space="preserve">from frames whose </w:t>
        </w:r>
        <w:proofErr w:type="spellStart"/>
        <w:r w:rsidR="00B168F2">
          <w:rPr>
            <w:rFonts w:eastAsiaTheme="minorEastAsia" w:hint="eastAsia"/>
            <w:lang w:eastAsia="ja-JP"/>
          </w:rPr>
          <w:t>Luma</w:t>
        </w:r>
        <w:proofErr w:type="spellEnd"/>
        <w:r w:rsidR="00B168F2">
          <w:rPr>
            <w:rFonts w:eastAsiaTheme="minorEastAsia" w:hint="eastAsia"/>
            <w:lang w:eastAsia="ja-JP"/>
          </w:rPr>
          <w:t xml:space="preserve"> falls into </w:t>
        </w:r>
      </w:ins>
      <w:del w:id="109" w:author="Luis Loyola" w:date="2010-03-28T23:30:00Z">
        <w:r w:rsidDel="00B168F2">
          <w:rPr>
            <w:rFonts w:hint="eastAsia"/>
          </w:rPr>
          <w:delText>that is similar up to</w:delText>
        </w:r>
      </w:del>
      <w:ins w:id="110" w:author="Luis Loyola" w:date="2010-03-28T23:30:00Z">
        <w:r w:rsidR="00B168F2">
          <w:rPr>
            <w:rFonts w:eastAsiaTheme="minorEastAsia" w:hint="eastAsia"/>
            <w:lang w:eastAsia="ja-JP"/>
          </w:rPr>
          <w:t>a range of values</w:t>
        </w:r>
      </w:ins>
      <w:r>
        <w:rPr>
          <w:rFonts w:hint="eastAsia"/>
        </w:rPr>
        <w:t xml:space="preserve"> </w:t>
      </w:r>
      <w:ins w:id="111" w:author="Luis Loyola" w:date="2010-03-28T23:31:00Z">
        <w:r w:rsidR="00B168F2">
          <w:rPr>
            <w:rFonts w:eastAsiaTheme="minorEastAsia" w:hint="eastAsia"/>
            <w:lang w:eastAsia="ja-JP"/>
          </w:rPr>
          <w:t xml:space="preserve">defined by </w:t>
        </w:r>
      </w:ins>
      <m:oMath>
        <w:ins w:id="112" w:author="Luis Loyola" w:date="2010-03-28T23:38:00Z">
          <m:r>
            <m:rPr>
              <m:sty m:val="p"/>
            </m:rPr>
            <w:rPr>
              <w:rFonts w:ascii="Cambria Math" w:eastAsiaTheme="minorEastAsia" w:hAnsi="Cambria Math"/>
              <w:lang w:eastAsia="ja-JP"/>
            </w:rPr>
            <m:t>[A+t, A-t]</m:t>
          </m:r>
        </w:ins>
      </m:oMath>
      <w:ins w:id="113" w:author="Luis Loyola" w:date="2010-03-28T23:38:00Z">
        <w:r w:rsidR="00F2039C">
          <w:rPr>
            <w:rFonts w:eastAsiaTheme="minorEastAsia" w:hint="eastAsia"/>
            <w:lang w:eastAsia="ja-JP"/>
          </w:rPr>
          <w:t>where</w:t>
        </w:r>
      </w:ins>
      <w:ins w:id="114" w:author="Luis Loyola" w:date="2010-03-28T23:39:00Z">
        <w:r w:rsidR="00F2039C">
          <w:rPr>
            <w:rFonts w:eastAsiaTheme="minorEastAsia" w:hint="eastAsia"/>
            <w:lang w:eastAsia="ja-JP"/>
          </w:rPr>
          <w:t xml:space="preserve"> A is the average </w:t>
        </w:r>
      </w:ins>
      <w:proofErr w:type="spellStart"/>
      <w:ins w:id="115" w:author="Luis Loyola" w:date="2010-03-28T23:40:00Z">
        <w:r w:rsidR="00F2039C">
          <w:rPr>
            <w:rFonts w:eastAsiaTheme="minorEastAsia" w:hint="eastAsia"/>
            <w:lang w:eastAsia="ja-JP"/>
          </w:rPr>
          <w:t>Luma</w:t>
        </w:r>
        <w:proofErr w:type="spellEnd"/>
        <w:r w:rsidR="00F2039C">
          <w:rPr>
            <w:rFonts w:eastAsiaTheme="minorEastAsia" w:hint="eastAsia"/>
            <w:lang w:eastAsia="ja-JP"/>
          </w:rPr>
          <w:t xml:space="preserve"> </w:t>
        </w:r>
      </w:ins>
      <w:ins w:id="116" w:author="Luis Loyola" w:date="2010-03-28T23:39:00Z">
        <w:r w:rsidR="00F2039C">
          <w:rPr>
            <w:rFonts w:eastAsiaTheme="minorEastAsia" w:hint="eastAsia"/>
            <w:lang w:eastAsia="ja-JP"/>
          </w:rPr>
          <w:t xml:space="preserve">of a time </w:t>
        </w:r>
        <w:r w:rsidR="00F2039C">
          <w:rPr>
            <w:rFonts w:eastAsiaTheme="minorEastAsia"/>
            <w:lang w:eastAsia="ja-JP"/>
          </w:rPr>
          <w:t>period</w:t>
        </w:r>
        <w:r w:rsidR="00F2039C">
          <w:rPr>
            <w:rFonts w:eastAsiaTheme="minorEastAsia" w:hint="eastAsia"/>
            <w:lang w:eastAsia="ja-JP"/>
          </w:rPr>
          <w:t xml:space="preserve"> and</w:t>
        </w:r>
      </w:ins>
      <w:ins w:id="117" w:author="Luis Loyola" w:date="2010-03-28T23:38:00Z">
        <w:r w:rsidR="00F2039C">
          <w:rPr>
            <w:rFonts w:eastAsiaTheme="minorEastAsia" w:hint="eastAsia"/>
            <w:lang w:eastAsia="ja-JP"/>
          </w:rPr>
          <w:t xml:space="preserve"> </w:t>
        </w:r>
      </w:ins>
      <w:ins w:id="118" w:author="Luis Loyola" w:date="2010-03-28T23:39:00Z">
        <w:r w:rsidR="00F2039C">
          <w:rPr>
            <w:rFonts w:eastAsiaTheme="minorEastAsia" w:hint="eastAsia"/>
            <w:i/>
            <w:lang w:eastAsia="ja-JP"/>
          </w:rPr>
          <w:t xml:space="preserve">t </w:t>
        </w:r>
        <w:r w:rsidR="00F2039C">
          <w:rPr>
            <w:rFonts w:eastAsiaTheme="minorEastAsia" w:hint="eastAsia"/>
            <w:lang w:eastAsia="ja-JP"/>
          </w:rPr>
          <w:t xml:space="preserve">corresponds to </w:t>
        </w:r>
      </w:ins>
      <w:r>
        <w:rPr>
          <w:rFonts w:hint="eastAsia"/>
        </w:rPr>
        <w:t>a</w:t>
      </w:r>
      <w:ins w:id="119" w:author="Luis Loyola" w:date="2010-03-28T23:31:00Z">
        <w:r w:rsidR="00B168F2">
          <w:rPr>
            <w:rFonts w:eastAsiaTheme="minorEastAsia" w:hint="eastAsia"/>
            <w:lang w:eastAsia="ja-JP"/>
          </w:rPr>
          <w:t>n adjustable</w:t>
        </w:r>
      </w:ins>
      <w:r>
        <w:rPr>
          <w:rFonts w:hint="eastAsia"/>
        </w:rPr>
        <w:t xml:space="preserve"> threshold</w:t>
      </w:r>
      <w:del w:id="120" w:author="Luis Loyola" w:date="2010-03-28T23:39:00Z">
        <w:r w:rsidDel="00F2039C">
          <w:rPr>
            <w:rFonts w:hint="eastAsia"/>
          </w:rPr>
          <w:delText xml:space="preserve"> </w:delText>
        </w:r>
        <w:r w:rsidDel="00F2039C">
          <w:rPr>
            <w:rFonts w:hint="eastAsia"/>
            <w:i/>
          </w:rPr>
          <w:delText>t</w:delText>
        </w:r>
        <w:r w:rsidDel="00F2039C">
          <w:rPr>
            <w:rFonts w:hint="eastAsia"/>
          </w:rPr>
          <w:delText xml:space="preserve"> percent</w:delText>
        </w:r>
      </w:del>
      <w:r>
        <w:rPr>
          <w:rFonts w:hint="eastAsia"/>
        </w:rPr>
        <w:t>.</w:t>
      </w:r>
      <w:r w:rsidR="00684A82">
        <w:rPr>
          <w:rFonts w:eastAsia="ＭＳ 明朝" w:hint="eastAsia"/>
          <w:lang w:eastAsia="ja-JP"/>
        </w:rPr>
        <w:t xml:space="preserve"> This is </w:t>
      </w:r>
      <w:del w:id="121" w:author="Luis Loyola" w:date="2010-03-28T23:32:00Z">
        <w:r w:rsidR="00684A82" w:rsidDel="00B168F2">
          <w:rPr>
            <w:rFonts w:eastAsia="ＭＳ 明朝" w:hint="eastAsia"/>
            <w:lang w:eastAsia="ja-JP"/>
          </w:rPr>
          <w:delText xml:space="preserve">our </w:delText>
        </w:r>
      </w:del>
      <w:ins w:id="122" w:author="Luis Loyola" w:date="2010-03-28T23:32:00Z">
        <w:r w:rsidR="00B168F2">
          <w:rPr>
            <w:rFonts w:eastAsia="ＭＳ 明朝" w:hint="eastAsia"/>
            <w:lang w:eastAsia="ja-JP"/>
          </w:rPr>
          <w:t xml:space="preserve">what we define as </w:t>
        </w:r>
      </w:ins>
      <w:del w:id="123" w:author="Luis Loyola" w:date="2010-03-28T23:32:00Z">
        <w:r w:rsidR="00684A82" w:rsidDel="00B168F2">
          <w:rPr>
            <w:rFonts w:eastAsia="ＭＳ 明朝" w:hint="eastAsia"/>
            <w:lang w:eastAsia="ja-JP"/>
          </w:rPr>
          <w:delText xml:space="preserve">Database </w:delText>
        </w:r>
      </w:del>
      <w:ins w:id="124" w:author="Luis Loyola" w:date="2010-03-28T23:32:00Z">
        <w:r w:rsidR="00C12158" w:rsidRPr="00C12158">
          <w:rPr>
            <w:rFonts w:eastAsia="ＭＳ 明朝"/>
            <w:i/>
            <w:lang w:eastAsia="ja-JP"/>
            <w:rPrChange w:id="125" w:author="Luis Loyola" w:date="2010-03-28T23:32:00Z">
              <w:rPr>
                <w:rFonts w:eastAsia="ＭＳ 明朝"/>
                <w:lang w:eastAsia="ja-JP"/>
              </w:rPr>
            </w:rPrChange>
          </w:rPr>
          <w:t xml:space="preserve">database </w:t>
        </w:r>
      </w:ins>
      <w:del w:id="126" w:author="Luis Loyola" w:date="2010-03-28T23:32:00Z">
        <w:r w:rsidR="00C12158" w:rsidRPr="00C12158">
          <w:rPr>
            <w:rFonts w:eastAsia="ＭＳ 明朝"/>
            <w:i/>
            <w:lang w:eastAsia="ja-JP"/>
            <w:rPrChange w:id="127" w:author="Luis Loyola" w:date="2010-03-28T23:32:00Z">
              <w:rPr>
                <w:rFonts w:eastAsia="ＭＳ 明朝"/>
                <w:lang w:eastAsia="ja-JP"/>
              </w:rPr>
            </w:rPrChange>
          </w:rPr>
          <w:delText>Threshold</w:delText>
        </w:r>
      </w:del>
      <w:ins w:id="128" w:author="Luis Loyola" w:date="2010-03-28T23:32:00Z">
        <w:r w:rsidR="00C12158" w:rsidRPr="00C12158">
          <w:rPr>
            <w:rFonts w:eastAsia="ＭＳ 明朝"/>
            <w:i/>
            <w:lang w:eastAsia="ja-JP"/>
            <w:rPrChange w:id="129" w:author="Luis Loyola" w:date="2010-03-28T23:32:00Z">
              <w:rPr>
                <w:rFonts w:eastAsia="ＭＳ 明朝"/>
                <w:lang w:eastAsia="ja-JP"/>
              </w:rPr>
            </w:rPrChange>
          </w:rPr>
          <w:t>threshold</w:t>
        </w:r>
      </w:ins>
      <w:r w:rsidR="00684A82">
        <w:rPr>
          <w:rFonts w:eastAsia="ＭＳ 明朝" w:hint="eastAsia"/>
          <w:lang w:eastAsia="ja-JP"/>
        </w:rPr>
        <w:t>.</w:t>
      </w:r>
      <w:r>
        <w:rPr>
          <w:rFonts w:hint="eastAsia"/>
        </w:rPr>
        <w:t xml:space="preserve"> When the </w:t>
      </w:r>
      <w:proofErr w:type="spellStart"/>
      <w:ins w:id="130" w:author="Luis Loyola" w:date="2010-03-28T23:32:00Z">
        <w:r w:rsidR="00B168F2">
          <w:rPr>
            <w:rFonts w:eastAsiaTheme="minorEastAsia" w:hint="eastAsia"/>
            <w:lang w:eastAsia="ja-JP"/>
          </w:rPr>
          <w:t>Luma</w:t>
        </w:r>
        <w:proofErr w:type="spellEnd"/>
        <w:r w:rsidR="00B168F2">
          <w:rPr>
            <w:rFonts w:eastAsiaTheme="minorEastAsia" w:hint="eastAsia"/>
            <w:lang w:eastAsia="ja-JP"/>
          </w:rPr>
          <w:t xml:space="preserve"> </w:t>
        </w:r>
      </w:ins>
      <w:r>
        <w:rPr>
          <w:rFonts w:hint="eastAsia"/>
        </w:rPr>
        <w:t xml:space="preserve">value </w:t>
      </w:r>
      <w:del w:id="131" w:author="Luis Loyola" w:date="2010-03-28T23:40:00Z">
        <w:r w:rsidDel="00F2039C">
          <w:rPr>
            <w:rFonts w:hint="eastAsia"/>
          </w:rPr>
          <w:delText xml:space="preserve">surpasses </w:delText>
        </w:r>
      </w:del>
      <w:ins w:id="132" w:author="Luis Loyola" w:date="2010-03-28T23:40:00Z">
        <w:r w:rsidR="00F2039C">
          <w:rPr>
            <w:rFonts w:eastAsiaTheme="minorEastAsia" w:hint="eastAsia"/>
            <w:lang w:eastAsia="ja-JP"/>
          </w:rPr>
          <w:t>goes beyond the maximum or minimum range value</w:t>
        </w:r>
        <w:r w:rsidR="00F2039C">
          <w:rPr>
            <w:rFonts w:hint="eastAsia"/>
          </w:rPr>
          <w:t xml:space="preserve"> </w:t>
        </w:r>
      </w:ins>
      <w:del w:id="133" w:author="Luis Loyola" w:date="2010-03-28T23:41:00Z">
        <w:r w:rsidDel="00F2039C">
          <w:rPr>
            <w:rFonts w:hint="eastAsia"/>
          </w:rPr>
          <w:delText xml:space="preserve">the threshold </w:delText>
        </w:r>
      </w:del>
      <w:r>
        <w:rPr>
          <w:rFonts w:hint="eastAsia"/>
        </w:rPr>
        <w:t xml:space="preserve">a new </w:t>
      </w:r>
      <w:proofErr w:type="spellStart"/>
      <w:ins w:id="134" w:author="Luis Loyola" w:date="2010-03-28T23:34:00Z">
        <w:r w:rsidR="00D770A6">
          <w:rPr>
            <w:rFonts w:eastAsiaTheme="minorEastAsia" w:hint="eastAsia"/>
            <w:lang w:eastAsia="ja-JP"/>
          </w:rPr>
          <w:t>Luma</w:t>
        </w:r>
        <w:proofErr w:type="spellEnd"/>
        <w:r w:rsidR="00D770A6">
          <w:rPr>
            <w:rFonts w:eastAsiaTheme="minorEastAsia" w:hint="eastAsia"/>
            <w:lang w:eastAsia="ja-JP"/>
          </w:rPr>
          <w:t xml:space="preserve"> </w:t>
        </w:r>
      </w:ins>
      <w:r>
        <w:rPr>
          <w:rFonts w:hint="eastAsia"/>
        </w:rPr>
        <w:t xml:space="preserve">index, that is, a </w:t>
      </w:r>
      <w:ins w:id="135" w:author="Luis Loyola" w:date="2010-03-28T23:41:00Z">
        <w:r w:rsidR="00F2039C">
          <w:rPr>
            <w:rFonts w:eastAsiaTheme="minorEastAsia" w:hint="eastAsia"/>
            <w:lang w:eastAsia="ja-JP"/>
          </w:rPr>
          <w:t xml:space="preserve">new </w:t>
        </w:r>
      </w:ins>
      <w:r>
        <w:rPr>
          <w:rFonts w:hint="eastAsia"/>
        </w:rPr>
        <w:t xml:space="preserve">reference in time for the start of the current </w:t>
      </w:r>
      <w:del w:id="136" w:author="Luis Loyola" w:date="2010-03-28T23:41:00Z">
        <w:r w:rsidDel="00F2039C">
          <w:rPr>
            <w:rFonts w:hint="eastAsia"/>
          </w:rPr>
          <w:delText xml:space="preserve">cluster </w:delText>
        </w:r>
      </w:del>
      <w:ins w:id="137" w:author="Luis Loyola" w:date="2010-03-28T23:41:00Z">
        <w:r w:rsidR="00F2039C">
          <w:rPr>
            <w:rFonts w:eastAsiaTheme="minorEastAsia" w:hint="eastAsia"/>
            <w:lang w:eastAsia="ja-JP"/>
          </w:rPr>
          <w:t>period</w:t>
        </w:r>
        <w:r w:rsidR="00F2039C">
          <w:rPr>
            <w:rFonts w:hint="eastAsia"/>
          </w:rPr>
          <w:t xml:space="preserve"> </w:t>
        </w:r>
      </w:ins>
      <w:r>
        <w:rPr>
          <w:rFonts w:hint="eastAsia"/>
        </w:rPr>
        <w:t xml:space="preserve">of </w:t>
      </w:r>
      <w:r>
        <w:t>information</w:t>
      </w:r>
      <w:r>
        <w:rPr>
          <w:rFonts w:hint="eastAsia"/>
        </w:rPr>
        <w:t>, is created until all the information is processed for that movie.</w:t>
      </w:r>
      <w:r w:rsidR="00684A82">
        <w:rPr>
          <w:rFonts w:eastAsia="ＭＳ 明朝" w:hint="eastAsia"/>
          <w:lang w:eastAsia="ja-JP"/>
        </w:rPr>
        <w:t xml:space="preserve"> </w:t>
      </w:r>
      <w:ins w:id="138" w:author="Luis Loyola" w:date="2010-03-28T23:41:00Z">
        <w:r w:rsidR="00F2039C">
          <w:rPr>
            <w:rFonts w:eastAsia="ＭＳ 明朝" w:hint="eastAsia"/>
            <w:lang w:eastAsia="ja-JP"/>
          </w:rPr>
          <w:t xml:space="preserve">This allows the system </w:t>
        </w:r>
      </w:ins>
      <w:del w:id="139" w:author="Luis Loyola" w:date="2010-03-28T23:41:00Z">
        <w:r w:rsidDel="00F2039C">
          <w:rPr>
            <w:rFonts w:hint="eastAsia"/>
          </w:rPr>
          <w:delText xml:space="preserve">With that, it is not necessary </w:delText>
        </w:r>
      </w:del>
      <w:r>
        <w:rPr>
          <w:rFonts w:hint="eastAsia"/>
        </w:rPr>
        <w:t xml:space="preserve">to </w:t>
      </w:r>
      <w:ins w:id="140" w:author="Luis Loyola" w:date="2010-03-28T23:42:00Z">
        <w:r w:rsidR="00F2039C">
          <w:rPr>
            <w:rFonts w:eastAsiaTheme="minorEastAsia" w:hint="eastAsia"/>
            <w:lang w:eastAsia="ja-JP"/>
          </w:rPr>
          <w:t xml:space="preserve">save a significant storage space </w:t>
        </w:r>
      </w:ins>
      <w:del w:id="141" w:author="Luis Loyola" w:date="2010-03-28T23:42:00Z">
        <w:r w:rsidDel="00F2039C">
          <w:rPr>
            <w:rFonts w:hint="eastAsia"/>
          </w:rPr>
          <w:delText xml:space="preserve">store all the information of the movie </w:delText>
        </w:r>
        <w:r w:rsidDel="00F2039C">
          <w:delText>initially</w:delText>
        </w:r>
        <w:r w:rsidDel="00F2039C">
          <w:rPr>
            <w:rFonts w:hint="eastAsia"/>
          </w:rPr>
          <w:delText xml:space="preserve"> gathered</w:delText>
        </w:r>
      </w:del>
      <w:ins w:id="142" w:author="Luis Loyola" w:date="2010-03-28T23:42:00Z">
        <w:r w:rsidR="00F2039C">
          <w:rPr>
            <w:rFonts w:eastAsiaTheme="minorEastAsia" w:hint="eastAsia"/>
            <w:lang w:eastAsia="ja-JP"/>
          </w:rPr>
          <w:t>with respect to the per-frame characteristics of the movie</w:t>
        </w:r>
      </w:ins>
      <w:r w:rsidR="00514B6F">
        <w:rPr>
          <w:rFonts w:eastAsia="ＭＳ 明朝" w:hint="eastAsia"/>
          <w:lang w:eastAsia="ja-JP"/>
        </w:rPr>
        <w:t xml:space="preserve">. </w:t>
      </w:r>
      <w:del w:id="143" w:author="Luis Loyola" w:date="2010-03-28T23:43:00Z">
        <w:r w:rsidR="00514B6F" w:rsidDel="00F2039C">
          <w:rPr>
            <w:rFonts w:eastAsia="ＭＳ 明朝" w:hint="eastAsia"/>
            <w:lang w:eastAsia="ja-JP"/>
          </w:rPr>
          <w:delText>The following f</w:delText>
        </w:r>
      </w:del>
      <w:ins w:id="144" w:author="Luis Loyola" w:date="2010-03-28T23:43:00Z">
        <w:r w:rsidR="00F2039C">
          <w:rPr>
            <w:rFonts w:eastAsia="ＭＳ 明朝" w:hint="eastAsia"/>
            <w:lang w:eastAsia="ja-JP"/>
          </w:rPr>
          <w:t>F</w:t>
        </w:r>
      </w:ins>
      <w:r w:rsidR="00514B6F">
        <w:rPr>
          <w:rFonts w:eastAsia="ＭＳ 明朝" w:hint="eastAsia"/>
          <w:lang w:eastAsia="ja-JP"/>
        </w:rPr>
        <w:t>igure</w:t>
      </w:r>
      <w:ins w:id="145" w:author="Luis Loyola" w:date="2010-03-28T23:43:00Z">
        <w:r w:rsidR="00F2039C">
          <w:rPr>
            <w:rFonts w:eastAsia="ＭＳ 明朝" w:hint="eastAsia"/>
            <w:lang w:eastAsia="ja-JP"/>
          </w:rPr>
          <w:t xml:space="preserve"> 1 depicts a typical </w:t>
        </w:r>
        <w:proofErr w:type="spellStart"/>
        <w:r w:rsidR="00F2039C">
          <w:rPr>
            <w:rFonts w:eastAsia="ＭＳ 明朝" w:hint="eastAsia"/>
            <w:lang w:eastAsia="ja-JP"/>
          </w:rPr>
          <w:t>Luma</w:t>
        </w:r>
        <w:proofErr w:type="spellEnd"/>
        <w:r w:rsidR="00F2039C">
          <w:rPr>
            <w:rFonts w:eastAsia="ＭＳ 明朝" w:hint="eastAsia"/>
            <w:lang w:eastAsia="ja-JP"/>
          </w:rPr>
          <w:t xml:space="preserve"> value </w:t>
        </w:r>
      </w:ins>
      <w:ins w:id="146" w:author="Luis Loyola" w:date="2010-03-28T23:44:00Z">
        <w:r w:rsidR="00F2039C">
          <w:rPr>
            <w:rFonts w:eastAsia="ＭＳ 明朝" w:hint="eastAsia"/>
            <w:lang w:eastAsia="ja-JP"/>
          </w:rPr>
          <w:t xml:space="preserve">along the time in which two different indexing periods can be easily </w:t>
        </w:r>
        <w:proofErr w:type="spellStart"/>
        <w:r w:rsidR="00F2039C">
          <w:rPr>
            <w:rFonts w:eastAsia="ＭＳ 明朝" w:hint="eastAsia"/>
            <w:lang w:eastAsia="ja-JP"/>
          </w:rPr>
          <w:t>identified.</w:t>
        </w:r>
      </w:ins>
      <w:del w:id="147" w:author="Luis Loyola" w:date="2010-03-28T23:44:00Z">
        <w:r w:rsidR="00514B6F" w:rsidDel="00F2039C">
          <w:rPr>
            <w:rFonts w:eastAsia="ＭＳ 明朝" w:hint="eastAsia"/>
            <w:lang w:eastAsia="ja-JP"/>
          </w:rPr>
          <w:delText xml:space="preserve"> </w:delText>
        </w:r>
      </w:del>
      <w:ins w:id="148" w:author="Luis Loyola" w:date="2010-03-28T23:46:00Z">
        <w:r w:rsidR="00F37E68">
          <w:rPr>
            <w:rFonts w:eastAsia="ＭＳ 明朝" w:hint="eastAsia"/>
            <w:lang w:eastAsia="ja-JP"/>
          </w:rPr>
          <w:t>Both</w:t>
        </w:r>
        <w:proofErr w:type="spellEnd"/>
        <w:r w:rsidR="00F37E68">
          <w:rPr>
            <w:rFonts w:eastAsia="ＭＳ 明朝" w:hint="eastAsia"/>
            <w:lang w:eastAsia="ja-JP"/>
          </w:rPr>
          <w:t xml:space="preserve"> periods are automatically detected by the proposed </w:t>
        </w:r>
        <w:proofErr w:type="spellStart"/>
        <w:r w:rsidR="00F37E68">
          <w:rPr>
            <w:rFonts w:eastAsia="ＭＳ 明朝" w:hint="eastAsia"/>
            <w:lang w:eastAsia="ja-JP"/>
          </w:rPr>
          <w:t>system.</w:t>
        </w:r>
      </w:ins>
      <w:del w:id="149" w:author="Luis Loyola" w:date="2010-03-28T23:44:00Z">
        <w:r w:rsidR="00514B6F" w:rsidDel="00F2039C">
          <w:rPr>
            <w:rFonts w:eastAsia="ＭＳ 明朝" w:hint="eastAsia"/>
            <w:lang w:eastAsia="ja-JP"/>
          </w:rPr>
          <w:delText>can more clearly show how this process is achieved.</w:delText>
        </w:r>
        <w:r w:rsidDel="00F2039C">
          <w:rPr>
            <w:rFonts w:hint="eastAsia"/>
          </w:rPr>
          <w:delText xml:space="preserve"> </w:delText>
        </w:r>
      </w:del>
    </w:p>
    <w:p w:rsidR="00F37E68" w:rsidRDefault="00F37E68" w:rsidP="00F37E68">
      <w:pPr>
        <w:pStyle w:val="BodyText"/>
        <w:rPr>
          <w:rFonts w:eastAsia="ＭＳ 明朝"/>
          <w:lang w:eastAsia="ja-JP"/>
        </w:rPr>
      </w:pPr>
      <w:moveToRangeStart w:id="150" w:author="Luis Loyola" w:date="2010-03-28T23:47:00Z" w:name="move257583385"/>
      <w:moveTo w:id="151" w:author="Luis Loyola" w:date="2010-03-28T23:47:00Z">
        <w:r>
          <w:rPr>
            <w:rFonts w:eastAsia="ＭＳ 明朝" w:hint="eastAsia"/>
            <w:lang w:eastAsia="ja-JP"/>
          </w:rPr>
          <w:t>Figure</w:t>
        </w:r>
        <w:proofErr w:type="spellEnd"/>
        <w:r>
          <w:rPr>
            <w:rFonts w:eastAsia="ＭＳ 明朝" w:hint="eastAsia"/>
            <w:lang w:eastAsia="ja-JP"/>
          </w:rPr>
          <w:t xml:space="preserve"> 1 shows on </w:t>
        </w:r>
        <w:r>
          <w:rPr>
            <w:rFonts w:eastAsia="ＭＳ 明朝"/>
            <w:lang w:eastAsia="ja-JP"/>
          </w:rPr>
          <w:t>the</w:t>
        </w:r>
        <w:r>
          <w:rPr>
            <w:rFonts w:eastAsia="ＭＳ 明朝" w:hint="eastAsia"/>
            <w:lang w:eastAsia="ja-JP"/>
          </w:rPr>
          <w:t xml:space="preserve"> left the original measurements of the </w:t>
        </w:r>
        <w:proofErr w:type="spellStart"/>
        <w:r>
          <w:rPr>
            <w:rFonts w:eastAsia="ＭＳ 明朝" w:hint="eastAsia"/>
            <w:lang w:eastAsia="ja-JP"/>
          </w:rPr>
          <w:t>Luma</w:t>
        </w:r>
        <w:proofErr w:type="spellEnd"/>
        <w:r>
          <w:rPr>
            <w:rFonts w:eastAsia="ＭＳ 明朝" w:hint="eastAsia"/>
            <w:lang w:eastAsia="ja-JP"/>
          </w:rPr>
          <w:t xml:space="preserve"> values of a video file. On the right, the black vertical bars depict where the indexes are detected.</w:t>
        </w:r>
      </w:moveTo>
    </w:p>
    <w:moveToRangeEnd w:id="150"/>
    <w:p w:rsidR="00333EC5" w:rsidRDefault="00C12158" w:rsidP="00A139B7">
      <w:pPr>
        <w:pStyle w:val="BodyText"/>
        <w:rPr>
          <w:rFonts w:eastAsia="ＭＳ 明朝"/>
          <w:lang w:eastAsia="ja-JP"/>
        </w:rPr>
      </w:pPr>
      <w:r>
        <w:rPr>
          <w:rFonts w:eastAsia="ＭＳ 明朝"/>
          <w:noProof/>
          <w:lang w:eastAsia="ja-JP"/>
        </w:rPr>
        <w:pict>
          <v:shapetype id="_x0000_t202" coordsize="21600,21600" o:spt="202" path="m,l,21600r21600,l21600,xe">
            <v:stroke joinstyle="miter"/>
            <v:path gradientshapeok="t" o:connecttype="rect"/>
          </v:shapetype>
          <v:shape id="_x0000_s1028" type="#_x0000_t202" style="position:absolute;left:0;text-align:left;margin-left:6pt;margin-top:11.25pt;width:251.95pt;height:104.65pt;z-index:-251660288;mso-wrap-style:none;mso-wrap-edited:f" wrapcoords="-64 0 -64 21600 21664 21600 21664 0 -64 0">
            <v:textbox style="mso-next-textbox:#_x0000_s1028;mso-fit-shape-to-text:t">
              <w:txbxContent>
                <w:p w:rsidR="00333EC5" w:rsidRPr="000A45F4" w:rsidRDefault="00D770A6" w:rsidP="000A45F4">
                  <w:r>
                    <w:rPr>
                      <w:noProof/>
                      <w:lang w:eastAsia="ja-JP"/>
                    </w:rPr>
                    <w:drawing>
                      <wp:inline distT="0" distB="0" distL="0" distR="0">
                        <wp:extent cx="3005411" cy="1228725"/>
                        <wp:effectExtent l="3265" t="0" r="1224" b="0"/>
                        <wp:docPr id="4" name="オブジェクト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00875" cy="2643188"/>
                                  <a:chOff x="1285875" y="428625"/>
                                  <a:chExt cx="7000875" cy="2643188"/>
                                </a:xfrm>
                              </a:grpSpPr>
                              <a:grpSp>
                                <a:nvGrpSpPr>
                                  <a:cNvPr id="3074" name="グループ化 282"/>
                                  <a:cNvGrpSpPr>
                                    <a:grpSpLocks/>
                                  </a:cNvGrpSpPr>
                                </a:nvGrpSpPr>
                                <a:grpSpPr bwMode="auto">
                                  <a:xfrm>
                                    <a:off x="1285875" y="428625"/>
                                    <a:ext cx="7000875" cy="2643188"/>
                                    <a:chOff x="1285852" y="428604"/>
                                    <a:chExt cx="7000924" cy="2643206"/>
                                  </a:xfrm>
                                </a:grpSpPr>
                                <a:grpSp>
                                  <a:nvGrpSpPr>
                                    <a:cNvPr id="3" name="グループ化 278"/>
                                    <a:cNvGrpSpPr>
                                      <a:grpSpLocks/>
                                    </a:cNvGrpSpPr>
                                  </a:nvGrpSpPr>
                                  <a:grpSpPr bwMode="auto">
                                    <a:xfrm>
                                      <a:off x="5214942" y="428604"/>
                                      <a:ext cx="3071833" cy="2643208"/>
                                      <a:chOff x="1214414" y="785794"/>
                                      <a:chExt cx="4786344" cy="4286281"/>
                                    </a:xfrm>
                                  </a:grpSpPr>
                                  <a:sp>
                                    <a:nvSpPr>
                                      <a:cNvPr id="192" name="フリーフォーム 191"/>
                                      <a:cNvSpPr/>
                                    </a:nvSpPr>
                                    <a:spPr>
                                      <a:xfrm>
                                        <a:off x="1214414" y="1215710"/>
                                        <a:ext cx="4786344" cy="3284860"/>
                                      </a:xfrm>
                                      <a:custGeom>
                                        <a:avLst/>
                                        <a:gdLst>
                                          <a:gd name="connsiteX0" fmla="*/ 0 w 1441450"/>
                                          <a:gd name="connsiteY0" fmla="*/ 370080 h 1119380"/>
                                          <a:gd name="connsiteX1" fmla="*/ 44450 w 1441450"/>
                                          <a:gd name="connsiteY1" fmla="*/ 389130 h 1119380"/>
                                          <a:gd name="connsiteX2" fmla="*/ 82550 w 1441450"/>
                                          <a:gd name="connsiteY2" fmla="*/ 376430 h 1119380"/>
                                          <a:gd name="connsiteX3" fmla="*/ 127000 w 1441450"/>
                                          <a:gd name="connsiteY3" fmla="*/ 382780 h 1119380"/>
                                          <a:gd name="connsiteX4" fmla="*/ 139700 w 1441450"/>
                                          <a:gd name="connsiteY4" fmla="*/ 363730 h 1119380"/>
                                          <a:gd name="connsiteX5" fmla="*/ 158750 w 1441450"/>
                                          <a:gd name="connsiteY5" fmla="*/ 300230 h 1119380"/>
                                          <a:gd name="connsiteX6" fmla="*/ 171450 w 1441450"/>
                                          <a:gd name="connsiteY6" fmla="*/ 185930 h 1119380"/>
                                          <a:gd name="connsiteX7" fmla="*/ 177800 w 1441450"/>
                                          <a:gd name="connsiteY7" fmla="*/ 141480 h 1119380"/>
                                          <a:gd name="connsiteX8" fmla="*/ 203200 w 1441450"/>
                                          <a:gd name="connsiteY8" fmla="*/ 103380 h 1119380"/>
                                          <a:gd name="connsiteX9" fmla="*/ 209550 w 1441450"/>
                                          <a:gd name="connsiteY9" fmla="*/ 65280 h 1119380"/>
                                          <a:gd name="connsiteX10" fmla="*/ 222250 w 1441450"/>
                                          <a:gd name="connsiteY10" fmla="*/ 46230 h 1119380"/>
                                          <a:gd name="connsiteX11" fmla="*/ 279400 w 1441450"/>
                                          <a:gd name="connsiteY11" fmla="*/ 14480 h 1119380"/>
                                          <a:gd name="connsiteX12" fmla="*/ 298450 w 1441450"/>
                                          <a:gd name="connsiteY12" fmla="*/ 52580 h 1119380"/>
                                          <a:gd name="connsiteX13" fmla="*/ 311150 w 1441450"/>
                                          <a:gd name="connsiteY13" fmla="*/ 71630 h 1119380"/>
                                          <a:gd name="connsiteX14" fmla="*/ 342900 w 1441450"/>
                                          <a:gd name="connsiteY14" fmla="*/ 33530 h 1119380"/>
                                          <a:gd name="connsiteX15" fmla="*/ 381000 w 1441450"/>
                                          <a:gd name="connsiteY15" fmla="*/ 20830 h 1119380"/>
                                          <a:gd name="connsiteX16" fmla="*/ 406400 w 1441450"/>
                                          <a:gd name="connsiteY16" fmla="*/ 58930 h 1119380"/>
                                          <a:gd name="connsiteX17" fmla="*/ 412750 w 1441450"/>
                                          <a:gd name="connsiteY17" fmla="*/ 77980 h 1119380"/>
                                          <a:gd name="connsiteX18" fmla="*/ 431800 w 1441450"/>
                                          <a:gd name="connsiteY18" fmla="*/ 84330 h 1119380"/>
                                          <a:gd name="connsiteX19" fmla="*/ 469900 w 1441450"/>
                                          <a:gd name="connsiteY19" fmla="*/ 71630 h 1119380"/>
                                          <a:gd name="connsiteX20" fmla="*/ 488950 w 1441450"/>
                                          <a:gd name="connsiteY20" fmla="*/ 65280 h 1119380"/>
                                          <a:gd name="connsiteX21" fmla="*/ 527050 w 1441450"/>
                                          <a:gd name="connsiteY21" fmla="*/ 46230 h 1119380"/>
                                          <a:gd name="connsiteX22" fmla="*/ 546100 w 1441450"/>
                                          <a:gd name="connsiteY22" fmla="*/ 33530 h 1119380"/>
                                          <a:gd name="connsiteX23" fmla="*/ 584200 w 1441450"/>
                                          <a:gd name="connsiteY23" fmla="*/ 20830 h 1119380"/>
                                          <a:gd name="connsiteX24" fmla="*/ 603250 w 1441450"/>
                                          <a:gd name="connsiteY24" fmla="*/ 14480 h 1119380"/>
                                          <a:gd name="connsiteX25" fmla="*/ 622300 w 1441450"/>
                                          <a:gd name="connsiteY25" fmla="*/ 20830 h 1119380"/>
                                          <a:gd name="connsiteX26" fmla="*/ 647700 w 1441450"/>
                                          <a:gd name="connsiteY26" fmla="*/ 58930 h 1119380"/>
                                          <a:gd name="connsiteX27" fmla="*/ 660400 w 1441450"/>
                                          <a:gd name="connsiteY27" fmla="*/ 217680 h 1119380"/>
                                          <a:gd name="connsiteX28" fmla="*/ 673100 w 1441450"/>
                                          <a:gd name="connsiteY28" fmla="*/ 420880 h 1119380"/>
                                          <a:gd name="connsiteX29" fmla="*/ 673100 w 1441450"/>
                                          <a:gd name="connsiteY29" fmla="*/ 554230 h 1119380"/>
                                          <a:gd name="connsiteX30" fmla="*/ 679450 w 1441450"/>
                                          <a:gd name="connsiteY30" fmla="*/ 693930 h 1119380"/>
                                          <a:gd name="connsiteX31" fmla="*/ 692150 w 1441450"/>
                                          <a:gd name="connsiteY31" fmla="*/ 1011430 h 1119380"/>
                                          <a:gd name="connsiteX32" fmla="*/ 698500 w 1441450"/>
                                          <a:gd name="connsiteY32" fmla="*/ 1030480 h 1119380"/>
                                          <a:gd name="connsiteX33" fmla="*/ 704850 w 1441450"/>
                                          <a:gd name="connsiteY33" fmla="*/ 1081280 h 1119380"/>
                                          <a:gd name="connsiteX34" fmla="*/ 723900 w 1441450"/>
                                          <a:gd name="connsiteY34" fmla="*/ 1068580 h 1119380"/>
                                          <a:gd name="connsiteX35" fmla="*/ 742950 w 1441450"/>
                                          <a:gd name="connsiteY35" fmla="*/ 1030480 h 1119380"/>
                                          <a:gd name="connsiteX36" fmla="*/ 762000 w 1441450"/>
                                          <a:gd name="connsiteY36" fmla="*/ 1017780 h 1119380"/>
                                          <a:gd name="connsiteX37" fmla="*/ 781050 w 1441450"/>
                                          <a:gd name="connsiteY37" fmla="*/ 1043180 h 1119380"/>
                                          <a:gd name="connsiteX38" fmla="*/ 787400 w 1441450"/>
                                          <a:gd name="connsiteY38" fmla="*/ 1062230 h 1119380"/>
                                          <a:gd name="connsiteX39" fmla="*/ 800100 w 1441450"/>
                                          <a:gd name="connsiteY39" fmla="*/ 1081280 h 1119380"/>
                                          <a:gd name="connsiteX40" fmla="*/ 819150 w 1441450"/>
                                          <a:gd name="connsiteY40" fmla="*/ 1068580 h 1119380"/>
                                          <a:gd name="connsiteX41" fmla="*/ 844550 w 1441450"/>
                                          <a:gd name="connsiteY41" fmla="*/ 1024130 h 1119380"/>
                                          <a:gd name="connsiteX42" fmla="*/ 863600 w 1441450"/>
                                          <a:gd name="connsiteY42" fmla="*/ 1011430 h 1119380"/>
                                          <a:gd name="connsiteX43" fmla="*/ 882650 w 1441450"/>
                                          <a:gd name="connsiteY43" fmla="*/ 1024130 h 1119380"/>
                                          <a:gd name="connsiteX44" fmla="*/ 889000 w 1441450"/>
                                          <a:gd name="connsiteY44" fmla="*/ 1043180 h 1119380"/>
                                          <a:gd name="connsiteX45" fmla="*/ 901700 w 1441450"/>
                                          <a:gd name="connsiteY45" fmla="*/ 1062230 h 1119380"/>
                                          <a:gd name="connsiteX46" fmla="*/ 920750 w 1441450"/>
                                          <a:gd name="connsiteY46" fmla="*/ 1024130 h 1119380"/>
                                          <a:gd name="connsiteX47" fmla="*/ 927100 w 1441450"/>
                                          <a:gd name="connsiteY47" fmla="*/ 1005080 h 1119380"/>
                                          <a:gd name="connsiteX48" fmla="*/ 946150 w 1441450"/>
                                          <a:gd name="connsiteY48" fmla="*/ 992380 h 1119380"/>
                                          <a:gd name="connsiteX49" fmla="*/ 984250 w 1441450"/>
                                          <a:gd name="connsiteY49" fmla="*/ 1024130 h 1119380"/>
                                          <a:gd name="connsiteX50" fmla="*/ 1003300 w 1441450"/>
                                          <a:gd name="connsiteY50" fmla="*/ 1100330 h 1119380"/>
                                          <a:gd name="connsiteX51" fmla="*/ 1016000 w 1441450"/>
                                          <a:gd name="connsiteY51" fmla="*/ 1119380 h 1119380"/>
                                          <a:gd name="connsiteX52" fmla="*/ 1035050 w 1441450"/>
                                          <a:gd name="connsiteY52" fmla="*/ 1106680 h 1119380"/>
                                          <a:gd name="connsiteX53" fmla="*/ 1047750 w 1441450"/>
                                          <a:gd name="connsiteY53" fmla="*/ 1087630 h 1119380"/>
                                          <a:gd name="connsiteX54" fmla="*/ 1104900 w 1441450"/>
                                          <a:gd name="connsiteY54" fmla="*/ 1055880 h 1119380"/>
                                          <a:gd name="connsiteX55" fmla="*/ 1136650 w 1441450"/>
                                          <a:gd name="connsiteY55" fmla="*/ 1049530 h 1119380"/>
                                          <a:gd name="connsiteX56" fmla="*/ 1149350 w 1441450"/>
                                          <a:gd name="connsiteY56" fmla="*/ 1011430 h 1119380"/>
                                          <a:gd name="connsiteX57" fmla="*/ 1162050 w 1441450"/>
                                          <a:gd name="connsiteY57" fmla="*/ 947930 h 1119380"/>
                                          <a:gd name="connsiteX58" fmla="*/ 1174750 w 1441450"/>
                                          <a:gd name="connsiteY58" fmla="*/ 757430 h 1119380"/>
                                          <a:gd name="connsiteX59" fmla="*/ 1181100 w 1441450"/>
                                          <a:gd name="connsiteY59" fmla="*/ 706630 h 1119380"/>
                                          <a:gd name="connsiteX60" fmla="*/ 1187450 w 1441450"/>
                                          <a:gd name="connsiteY60" fmla="*/ 649480 h 1119380"/>
                                          <a:gd name="connsiteX61" fmla="*/ 1206500 w 1441450"/>
                                          <a:gd name="connsiteY61" fmla="*/ 573280 h 1119380"/>
                                          <a:gd name="connsiteX62" fmla="*/ 1212850 w 1441450"/>
                                          <a:gd name="connsiteY62" fmla="*/ 554230 h 1119380"/>
                                          <a:gd name="connsiteX63" fmla="*/ 1295400 w 1441450"/>
                                          <a:gd name="connsiteY63" fmla="*/ 535180 h 1119380"/>
                                          <a:gd name="connsiteX64" fmla="*/ 1314450 w 1441450"/>
                                          <a:gd name="connsiteY64" fmla="*/ 528830 h 1119380"/>
                                          <a:gd name="connsiteX65" fmla="*/ 1339850 w 1441450"/>
                                          <a:gd name="connsiteY65" fmla="*/ 522480 h 1119380"/>
                                          <a:gd name="connsiteX66" fmla="*/ 1346200 w 1441450"/>
                                          <a:gd name="connsiteY66" fmla="*/ 503430 h 1119380"/>
                                          <a:gd name="connsiteX67" fmla="*/ 1365250 w 1441450"/>
                                          <a:gd name="connsiteY67" fmla="*/ 497080 h 1119380"/>
                                          <a:gd name="connsiteX68" fmla="*/ 1403350 w 1441450"/>
                                          <a:gd name="connsiteY68" fmla="*/ 509780 h 1119380"/>
                                          <a:gd name="connsiteX69" fmla="*/ 1422400 w 1441450"/>
                                          <a:gd name="connsiteY69" fmla="*/ 516130 h 1119380"/>
                                          <a:gd name="connsiteX70" fmla="*/ 1441450 w 1441450"/>
                                          <a:gd name="connsiteY70" fmla="*/ 516130 h 1119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Lst>
                                        <a:rect l="l" t="t" r="r" b="b"/>
                                        <a:pathLst>
                                          <a:path w="1441450" h="1119380">
                                            <a:moveTo>
                                              <a:pt x="0" y="370080"/>
                                            </a:moveTo>
                                            <a:cubicBezTo>
                                              <a:pt x="14817" y="376430"/>
                                              <a:pt x="28377" y="387894"/>
                                              <a:pt x="44450" y="389130"/>
                                            </a:cubicBezTo>
                                            <a:cubicBezTo>
                                              <a:pt x="57798" y="390157"/>
                                              <a:pt x="82550" y="376430"/>
                                              <a:pt x="82550" y="376430"/>
                                            </a:cubicBezTo>
                                            <a:cubicBezTo>
                                              <a:pt x="97367" y="378547"/>
                                              <a:pt x="112389" y="386027"/>
                                              <a:pt x="127000" y="382780"/>
                                            </a:cubicBezTo>
                                            <a:cubicBezTo>
                                              <a:pt x="134450" y="381124"/>
                                              <a:pt x="136600" y="370704"/>
                                              <a:pt x="139700" y="363730"/>
                                            </a:cubicBezTo>
                                            <a:cubicBezTo>
                                              <a:pt x="148534" y="343853"/>
                                              <a:pt x="153473" y="321340"/>
                                              <a:pt x="158750" y="300230"/>
                                            </a:cubicBezTo>
                                            <a:cubicBezTo>
                                              <a:pt x="168066" y="188437"/>
                                              <a:pt x="159952" y="260670"/>
                                              <a:pt x="171450" y="185930"/>
                                            </a:cubicBezTo>
                                            <a:cubicBezTo>
                                              <a:pt x="173726" y="171137"/>
                                              <a:pt x="172427" y="155449"/>
                                              <a:pt x="177800" y="141480"/>
                                            </a:cubicBezTo>
                                            <a:cubicBezTo>
                                              <a:pt x="183279" y="127234"/>
                                              <a:pt x="203200" y="103380"/>
                                              <a:pt x="203200" y="103380"/>
                                            </a:cubicBezTo>
                                            <a:cubicBezTo>
                                              <a:pt x="205317" y="90680"/>
                                              <a:pt x="205479" y="77494"/>
                                              <a:pt x="209550" y="65280"/>
                                            </a:cubicBezTo>
                                            <a:cubicBezTo>
                                              <a:pt x="211963" y="58040"/>
                                              <a:pt x="216507" y="51256"/>
                                              <a:pt x="222250" y="46230"/>
                                            </a:cubicBezTo>
                                            <a:cubicBezTo>
                                              <a:pt x="249123" y="22716"/>
                                              <a:pt x="253235" y="23202"/>
                                              <a:pt x="279400" y="14480"/>
                                            </a:cubicBezTo>
                                            <a:cubicBezTo>
                                              <a:pt x="315796" y="69075"/>
                                              <a:pt x="272160" y="0"/>
                                              <a:pt x="298450" y="52580"/>
                                            </a:cubicBezTo>
                                            <a:cubicBezTo>
                                              <a:pt x="301863" y="59406"/>
                                              <a:pt x="306917" y="65280"/>
                                              <a:pt x="311150" y="71630"/>
                                            </a:cubicBezTo>
                                            <a:cubicBezTo>
                                              <a:pt x="319055" y="59773"/>
                                              <a:pt x="329958" y="40720"/>
                                              <a:pt x="342900" y="33530"/>
                                            </a:cubicBezTo>
                                            <a:cubicBezTo>
                                              <a:pt x="354602" y="27029"/>
                                              <a:pt x="381000" y="20830"/>
                                              <a:pt x="381000" y="20830"/>
                                            </a:cubicBezTo>
                                            <a:cubicBezTo>
                                              <a:pt x="389467" y="33530"/>
                                              <a:pt x="401573" y="44450"/>
                                              <a:pt x="406400" y="58930"/>
                                            </a:cubicBezTo>
                                            <a:cubicBezTo>
                                              <a:pt x="408517" y="65280"/>
                                              <a:pt x="408017" y="73247"/>
                                              <a:pt x="412750" y="77980"/>
                                            </a:cubicBezTo>
                                            <a:cubicBezTo>
                                              <a:pt x="417483" y="82713"/>
                                              <a:pt x="425450" y="82213"/>
                                              <a:pt x="431800" y="84330"/>
                                            </a:cubicBezTo>
                                            <a:lnTo>
                                              <a:pt x="469900" y="71630"/>
                                            </a:lnTo>
                                            <a:cubicBezTo>
                                              <a:pt x="476250" y="69513"/>
                                              <a:pt x="483381" y="68993"/>
                                              <a:pt x="488950" y="65280"/>
                                            </a:cubicBezTo>
                                            <a:cubicBezTo>
                                              <a:pt x="543545" y="28884"/>
                                              <a:pt x="474470" y="72520"/>
                                              <a:pt x="527050" y="46230"/>
                                            </a:cubicBezTo>
                                            <a:cubicBezTo>
                                              <a:pt x="533876" y="42817"/>
                                              <a:pt x="539126" y="36630"/>
                                              <a:pt x="546100" y="33530"/>
                                            </a:cubicBezTo>
                                            <a:cubicBezTo>
                                              <a:pt x="558333" y="28093"/>
                                              <a:pt x="571500" y="25063"/>
                                              <a:pt x="584200" y="20830"/>
                                            </a:cubicBezTo>
                                            <a:lnTo>
                                              <a:pt x="603250" y="14480"/>
                                            </a:lnTo>
                                            <a:cubicBezTo>
                                              <a:pt x="609600" y="16597"/>
                                              <a:pt x="617567" y="16097"/>
                                              <a:pt x="622300" y="20830"/>
                                            </a:cubicBezTo>
                                            <a:cubicBezTo>
                                              <a:pt x="633093" y="31623"/>
                                              <a:pt x="647700" y="58930"/>
                                              <a:pt x="647700" y="58930"/>
                                            </a:cubicBezTo>
                                            <a:cubicBezTo>
                                              <a:pt x="660047" y="133010"/>
                                              <a:pt x="655325" y="95884"/>
                                              <a:pt x="660400" y="217680"/>
                                            </a:cubicBezTo>
                                            <a:cubicBezTo>
                                              <a:pt x="668547" y="413220"/>
                                              <a:pt x="647157" y="343050"/>
                                              <a:pt x="673100" y="420880"/>
                                            </a:cubicBezTo>
                                            <a:cubicBezTo>
                                              <a:pt x="687388" y="520894"/>
                                              <a:pt x="673100" y="398486"/>
                                              <a:pt x="673100" y="554230"/>
                                            </a:cubicBezTo>
                                            <a:cubicBezTo>
                                              <a:pt x="673100" y="600845"/>
                                              <a:pt x="678016" y="647337"/>
                                              <a:pt x="679450" y="693930"/>
                                            </a:cubicBezTo>
                                            <a:cubicBezTo>
                                              <a:pt x="680200" y="718321"/>
                                              <a:pt x="673903" y="920193"/>
                                              <a:pt x="692150" y="1011430"/>
                                            </a:cubicBezTo>
                                            <a:cubicBezTo>
                                              <a:pt x="693463" y="1017994"/>
                                              <a:pt x="696383" y="1024130"/>
                                              <a:pt x="698500" y="1030480"/>
                                            </a:cubicBezTo>
                                            <a:cubicBezTo>
                                              <a:pt x="700617" y="1047413"/>
                                              <a:pt x="695384" y="1067081"/>
                                              <a:pt x="704850" y="1081280"/>
                                            </a:cubicBezTo>
                                            <a:cubicBezTo>
                                              <a:pt x="709083" y="1087630"/>
                                              <a:pt x="718504" y="1073976"/>
                                              <a:pt x="723900" y="1068580"/>
                                            </a:cubicBezTo>
                                            <a:cubicBezTo>
                                              <a:pt x="777430" y="1015050"/>
                                              <a:pt x="701633" y="1082126"/>
                                              <a:pt x="742950" y="1030480"/>
                                            </a:cubicBezTo>
                                            <a:cubicBezTo>
                                              <a:pt x="747718" y="1024521"/>
                                              <a:pt x="755650" y="1022013"/>
                                              <a:pt x="762000" y="1017780"/>
                                            </a:cubicBezTo>
                                            <a:cubicBezTo>
                                              <a:pt x="768350" y="1026247"/>
                                              <a:pt x="775799" y="1033991"/>
                                              <a:pt x="781050" y="1043180"/>
                                            </a:cubicBezTo>
                                            <a:cubicBezTo>
                                              <a:pt x="784371" y="1048992"/>
                                              <a:pt x="784407" y="1056243"/>
                                              <a:pt x="787400" y="1062230"/>
                                            </a:cubicBezTo>
                                            <a:cubicBezTo>
                                              <a:pt x="790813" y="1069056"/>
                                              <a:pt x="795867" y="1074930"/>
                                              <a:pt x="800100" y="1081280"/>
                                            </a:cubicBezTo>
                                            <a:cubicBezTo>
                                              <a:pt x="806450" y="1077047"/>
                                              <a:pt x="813754" y="1073976"/>
                                              <a:pt x="819150" y="1068580"/>
                                            </a:cubicBezTo>
                                            <a:cubicBezTo>
                                              <a:pt x="844187" y="1043543"/>
                                              <a:pt x="819648" y="1054012"/>
                                              <a:pt x="844550" y="1024130"/>
                                            </a:cubicBezTo>
                                            <a:cubicBezTo>
                                              <a:pt x="849436" y="1018267"/>
                                              <a:pt x="857250" y="1015663"/>
                                              <a:pt x="863600" y="1011430"/>
                                            </a:cubicBezTo>
                                            <a:cubicBezTo>
                                              <a:pt x="869950" y="1015663"/>
                                              <a:pt x="877882" y="1018171"/>
                                              <a:pt x="882650" y="1024130"/>
                                            </a:cubicBezTo>
                                            <a:cubicBezTo>
                                              <a:pt x="886831" y="1029357"/>
                                              <a:pt x="886007" y="1037193"/>
                                              <a:pt x="889000" y="1043180"/>
                                            </a:cubicBezTo>
                                            <a:cubicBezTo>
                                              <a:pt x="892413" y="1050006"/>
                                              <a:pt x="897467" y="1055880"/>
                                              <a:pt x="901700" y="1062230"/>
                                            </a:cubicBezTo>
                                            <a:cubicBezTo>
                                              <a:pt x="917661" y="1014347"/>
                                              <a:pt x="896131" y="1073369"/>
                                              <a:pt x="920750" y="1024130"/>
                                            </a:cubicBezTo>
                                            <a:cubicBezTo>
                                              <a:pt x="923743" y="1018143"/>
                                              <a:pt x="922919" y="1010307"/>
                                              <a:pt x="927100" y="1005080"/>
                                            </a:cubicBezTo>
                                            <a:cubicBezTo>
                                              <a:pt x="931868" y="999121"/>
                                              <a:pt x="939800" y="996613"/>
                                              <a:pt x="946150" y="992380"/>
                                            </a:cubicBezTo>
                                            <a:cubicBezTo>
                                              <a:pt x="958007" y="1000285"/>
                                              <a:pt x="977060" y="1011188"/>
                                              <a:pt x="984250" y="1024130"/>
                                            </a:cubicBezTo>
                                            <a:cubicBezTo>
                                              <a:pt x="1006477" y="1064138"/>
                                              <a:pt x="989502" y="1058937"/>
                                              <a:pt x="1003300" y="1100330"/>
                                            </a:cubicBezTo>
                                            <a:cubicBezTo>
                                              <a:pt x="1005713" y="1107570"/>
                                              <a:pt x="1011767" y="1113030"/>
                                              <a:pt x="1016000" y="1119380"/>
                                            </a:cubicBezTo>
                                            <a:cubicBezTo>
                                              <a:pt x="1022350" y="1115147"/>
                                              <a:pt x="1029654" y="1112076"/>
                                              <a:pt x="1035050" y="1106680"/>
                                            </a:cubicBezTo>
                                            <a:cubicBezTo>
                                              <a:pt x="1040446" y="1101284"/>
                                              <a:pt x="1042007" y="1092656"/>
                                              <a:pt x="1047750" y="1087630"/>
                                            </a:cubicBezTo>
                                            <a:cubicBezTo>
                                              <a:pt x="1066668" y="1071077"/>
                                              <a:pt x="1082224" y="1061549"/>
                                              <a:pt x="1104900" y="1055880"/>
                                            </a:cubicBezTo>
                                            <a:cubicBezTo>
                                              <a:pt x="1115371" y="1053262"/>
                                              <a:pt x="1126067" y="1051647"/>
                                              <a:pt x="1136650" y="1049530"/>
                                            </a:cubicBezTo>
                                            <a:cubicBezTo>
                                              <a:pt x="1140883" y="1036830"/>
                                              <a:pt x="1147457" y="1024682"/>
                                              <a:pt x="1149350" y="1011430"/>
                                            </a:cubicBezTo>
                                            <a:cubicBezTo>
                                              <a:pt x="1156647" y="960354"/>
                                              <a:pt x="1150967" y="981179"/>
                                              <a:pt x="1162050" y="947930"/>
                                            </a:cubicBezTo>
                                            <a:cubicBezTo>
                                              <a:pt x="1165442" y="890267"/>
                                              <a:pt x="1169141" y="816324"/>
                                              <a:pt x="1174750" y="757430"/>
                                            </a:cubicBezTo>
                                            <a:cubicBezTo>
                                              <a:pt x="1176368" y="740442"/>
                                              <a:pt x="1179106" y="723578"/>
                                              <a:pt x="1181100" y="706630"/>
                                            </a:cubicBezTo>
                                            <a:cubicBezTo>
                                              <a:pt x="1183340" y="687594"/>
                                              <a:pt x="1184917" y="668479"/>
                                              <a:pt x="1187450" y="649480"/>
                                            </a:cubicBezTo>
                                            <a:cubicBezTo>
                                              <a:pt x="1193151" y="606726"/>
                                              <a:pt x="1192692" y="614704"/>
                                              <a:pt x="1206500" y="573280"/>
                                            </a:cubicBezTo>
                                            <a:cubicBezTo>
                                              <a:pt x="1208617" y="566930"/>
                                              <a:pt x="1206500" y="556347"/>
                                              <a:pt x="1212850" y="554230"/>
                                            </a:cubicBezTo>
                                            <a:cubicBezTo>
                                              <a:pt x="1265149" y="536797"/>
                                              <a:pt x="1237698" y="543423"/>
                                              <a:pt x="1295400" y="535180"/>
                                            </a:cubicBezTo>
                                            <a:cubicBezTo>
                                              <a:pt x="1301750" y="533063"/>
                                              <a:pt x="1308014" y="530669"/>
                                              <a:pt x="1314450" y="528830"/>
                                            </a:cubicBezTo>
                                            <a:cubicBezTo>
                                              <a:pt x="1322841" y="526432"/>
                                              <a:pt x="1333035" y="527932"/>
                                              <a:pt x="1339850" y="522480"/>
                                            </a:cubicBezTo>
                                            <a:cubicBezTo>
                                              <a:pt x="1345077" y="518299"/>
                                              <a:pt x="1341467" y="508163"/>
                                              <a:pt x="1346200" y="503430"/>
                                            </a:cubicBezTo>
                                            <a:cubicBezTo>
                                              <a:pt x="1350933" y="498697"/>
                                              <a:pt x="1358900" y="499197"/>
                                              <a:pt x="1365250" y="497080"/>
                                            </a:cubicBezTo>
                                            <a:lnTo>
                                              <a:pt x="1403350" y="509780"/>
                                            </a:lnTo>
                                            <a:cubicBezTo>
                                              <a:pt x="1409700" y="511897"/>
                                              <a:pt x="1415707" y="516130"/>
                                              <a:pt x="1422400" y="516130"/>
                                            </a:cubicBezTo>
                                            <a:lnTo>
                                              <a:pt x="1441450" y="516130"/>
                                            </a:lnTo>
                                          </a:path>
                                        </a:pathLst>
                                      </a:custGeom>
                                      <a:ln>
                                        <a:solidFill>
                                          <a:schemeClr val="tx1"/>
                                        </a:solidFill>
                                      </a:ln>
                                    </a:spPr>
                                    <a:txSp>
                                      <a:txBody>
                                        <a:bodyPr anchor="ctr"/>
                                        <a:lstStyle>
                                          <a:defPPr>
                                            <a:defRPr lang="ja-JP"/>
                                          </a:defPPr>
                                          <a:lvl1pPr algn="l" rtl="0" fontAlgn="base">
                                            <a:spcBef>
                                              <a:spcPct val="0"/>
                                            </a:spcBef>
                                            <a:spcAft>
                                              <a:spcPct val="0"/>
                                            </a:spcAft>
                                            <a:defRPr kumimoji="1" kern="1200">
                                              <a:solidFill>
                                                <a:schemeClr val="tx1"/>
                                              </a:solidFill>
                                              <a:latin typeface="+mn-lt"/>
                                              <a:ea typeface="+mn-ea"/>
                                              <a:cs typeface="+mn-cs"/>
                                            </a:defRPr>
                                          </a:lvl1pPr>
                                          <a:lvl2pPr marL="457200" algn="l" rtl="0" fontAlgn="base">
                                            <a:spcBef>
                                              <a:spcPct val="0"/>
                                            </a:spcBef>
                                            <a:spcAft>
                                              <a:spcPct val="0"/>
                                            </a:spcAft>
                                            <a:defRPr kumimoji="1" kern="1200">
                                              <a:solidFill>
                                                <a:schemeClr val="tx1"/>
                                              </a:solidFill>
                                              <a:latin typeface="+mn-lt"/>
                                              <a:ea typeface="+mn-ea"/>
                                              <a:cs typeface="+mn-cs"/>
                                            </a:defRPr>
                                          </a:lvl2pPr>
                                          <a:lvl3pPr marL="914400" algn="l" rtl="0" fontAlgn="base">
                                            <a:spcBef>
                                              <a:spcPct val="0"/>
                                            </a:spcBef>
                                            <a:spcAft>
                                              <a:spcPct val="0"/>
                                            </a:spcAft>
                                            <a:defRPr kumimoji="1" kern="1200">
                                              <a:solidFill>
                                                <a:schemeClr val="tx1"/>
                                              </a:solidFill>
                                              <a:latin typeface="+mn-lt"/>
                                              <a:ea typeface="+mn-ea"/>
                                              <a:cs typeface="+mn-cs"/>
                                            </a:defRPr>
                                          </a:lvl3pPr>
                                          <a:lvl4pPr marL="1371600" algn="l" rtl="0" fontAlgn="base">
                                            <a:spcBef>
                                              <a:spcPct val="0"/>
                                            </a:spcBef>
                                            <a:spcAft>
                                              <a:spcPct val="0"/>
                                            </a:spcAft>
                                            <a:defRPr kumimoji="1" kern="1200">
                                              <a:solidFill>
                                                <a:schemeClr val="tx1"/>
                                              </a:solidFill>
                                              <a:latin typeface="+mn-lt"/>
                                              <a:ea typeface="+mn-ea"/>
                                              <a:cs typeface="+mn-cs"/>
                                            </a:defRPr>
                                          </a:lvl4pPr>
                                          <a:lvl5pPr marL="1828800" algn="l" rtl="0" fontAlgn="base">
                                            <a:spcBef>
                                              <a:spcPct val="0"/>
                                            </a:spcBef>
                                            <a:spcAft>
                                              <a:spcPct val="0"/>
                                            </a:spcAft>
                                            <a:defRPr kumimoji="1" kern="1200">
                                              <a:solidFill>
                                                <a:schemeClr val="tx1"/>
                                              </a:solidFill>
                                              <a:latin typeface="+mn-lt"/>
                                              <a:ea typeface="+mn-ea"/>
                                              <a:cs typeface="+mn-cs"/>
                                            </a:defRPr>
                                          </a:lvl5pPr>
                                          <a:lvl6pPr marL="2286000" algn="l" defTabSz="914400" rtl="0" eaLnBrk="1" latinLnBrk="0" hangingPunct="1">
                                            <a:defRPr kumimoji="1" kern="1200">
                                              <a:solidFill>
                                                <a:schemeClr val="tx1"/>
                                              </a:solidFill>
                                              <a:latin typeface="+mn-lt"/>
                                              <a:ea typeface="+mn-ea"/>
                                              <a:cs typeface="+mn-cs"/>
                                            </a:defRPr>
                                          </a:lvl6pPr>
                                          <a:lvl7pPr marL="2743200" algn="l" defTabSz="914400" rtl="0" eaLnBrk="1" latinLnBrk="0" hangingPunct="1">
                                            <a:defRPr kumimoji="1" kern="1200">
                                              <a:solidFill>
                                                <a:schemeClr val="tx1"/>
                                              </a:solidFill>
                                              <a:latin typeface="+mn-lt"/>
                                              <a:ea typeface="+mn-ea"/>
                                              <a:cs typeface="+mn-cs"/>
                                            </a:defRPr>
                                          </a:lvl7pPr>
                                          <a:lvl8pPr marL="3200400" algn="l" defTabSz="914400" rtl="0" eaLnBrk="1" latinLnBrk="0" hangingPunct="1">
                                            <a:defRPr kumimoji="1" kern="1200">
                                              <a:solidFill>
                                                <a:schemeClr val="tx1"/>
                                              </a:solidFill>
                                              <a:latin typeface="+mn-lt"/>
                                              <a:ea typeface="+mn-ea"/>
                                              <a:cs typeface="+mn-cs"/>
                                            </a:defRPr>
                                          </a:lvl8pPr>
                                          <a:lvl9pPr marL="3657600" algn="l" defTabSz="914400" rtl="0" eaLnBrk="1" latinLnBrk="0" hangingPunct="1">
                                            <a:defRPr kumimoji="1" kern="1200">
                                              <a:solidFill>
                                                <a:schemeClr val="tx1"/>
                                              </a:solidFill>
                                              <a:latin typeface="+mn-lt"/>
                                              <a:ea typeface="+mn-ea"/>
                                              <a:cs typeface="+mn-cs"/>
                                            </a:defRPr>
                                          </a:lvl9pPr>
                                        </a:lstStyle>
                                        <a:p>
                                          <a:pPr algn="ctr" fontAlgn="auto">
                                            <a:spcBef>
                                              <a:spcPts val="0"/>
                                            </a:spcBef>
                                            <a:spcAft>
                                              <a:spcPts val="0"/>
                                            </a:spcAft>
                                            <a:defRPr/>
                                          </a:pPr>
                                          <a:endParaRPr lang="ja-JP" altLang="en-US"/>
                                        </a:p>
                                      </a:txBody>
                                      <a:useSpRect/>
                                    </a:txSp>
                                    <a:style>
                                      <a:lnRef idx="1">
                                        <a:schemeClr val="accent1"/>
                                      </a:lnRef>
                                      <a:fillRef idx="0">
                                        <a:schemeClr val="accent1"/>
                                      </a:fillRef>
                                      <a:effectRef idx="0">
                                        <a:schemeClr val="accent1"/>
                                      </a:effectRef>
                                      <a:fontRef idx="minor">
                                        <a:schemeClr val="tx1"/>
                                      </a:fontRef>
                                    </a:style>
                                  </a:sp>
                                  <a:cxnSp>
                                    <a:nvCxnSpPr>
                                      <a:cNvPr id="275" name="直線コネクタ 274"/>
                                      <a:cNvCxnSpPr/>
                                    </a:nvCxnSpPr>
                                    <a:spPr>
                                      <a:xfrm rot="5400000">
                                        <a:off x="143326" y="2428275"/>
                                        <a:ext cx="3287435" cy="2474"/>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6" name="直線コネクタ 275"/>
                                      <a:cNvCxnSpPr/>
                                    </a:nvCxnSpPr>
                                    <a:spPr>
                                      <a:xfrm rot="5400000">
                                        <a:off x="1536060" y="2677986"/>
                                        <a:ext cx="3786858" cy="2474"/>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8" name="直線コネクタ 277"/>
                                      <a:cNvCxnSpPr/>
                                    </a:nvCxnSpPr>
                                    <a:spPr>
                                      <a:xfrm rot="5400000">
                                        <a:off x="3250240" y="3177409"/>
                                        <a:ext cx="3786858" cy="2473"/>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80" name="フリーフォーム 279"/>
                                    <a:cNvSpPr/>
                                  </a:nvSpPr>
                                  <a:spPr>
                                    <a:xfrm>
                                      <a:off x="1285852" y="785794"/>
                                      <a:ext cx="3071835" cy="2027251"/>
                                    </a:xfrm>
                                    <a:custGeom>
                                      <a:avLst/>
                                      <a:gdLst>
                                        <a:gd name="connsiteX0" fmla="*/ 0 w 1441450"/>
                                        <a:gd name="connsiteY0" fmla="*/ 370080 h 1119380"/>
                                        <a:gd name="connsiteX1" fmla="*/ 44450 w 1441450"/>
                                        <a:gd name="connsiteY1" fmla="*/ 389130 h 1119380"/>
                                        <a:gd name="connsiteX2" fmla="*/ 82550 w 1441450"/>
                                        <a:gd name="connsiteY2" fmla="*/ 376430 h 1119380"/>
                                        <a:gd name="connsiteX3" fmla="*/ 127000 w 1441450"/>
                                        <a:gd name="connsiteY3" fmla="*/ 382780 h 1119380"/>
                                        <a:gd name="connsiteX4" fmla="*/ 139700 w 1441450"/>
                                        <a:gd name="connsiteY4" fmla="*/ 363730 h 1119380"/>
                                        <a:gd name="connsiteX5" fmla="*/ 158750 w 1441450"/>
                                        <a:gd name="connsiteY5" fmla="*/ 300230 h 1119380"/>
                                        <a:gd name="connsiteX6" fmla="*/ 171450 w 1441450"/>
                                        <a:gd name="connsiteY6" fmla="*/ 185930 h 1119380"/>
                                        <a:gd name="connsiteX7" fmla="*/ 177800 w 1441450"/>
                                        <a:gd name="connsiteY7" fmla="*/ 141480 h 1119380"/>
                                        <a:gd name="connsiteX8" fmla="*/ 203200 w 1441450"/>
                                        <a:gd name="connsiteY8" fmla="*/ 103380 h 1119380"/>
                                        <a:gd name="connsiteX9" fmla="*/ 209550 w 1441450"/>
                                        <a:gd name="connsiteY9" fmla="*/ 65280 h 1119380"/>
                                        <a:gd name="connsiteX10" fmla="*/ 222250 w 1441450"/>
                                        <a:gd name="connsiteY10" fmla="*/ 46230 h 1119380"/>
                                        <a:gd name="connsiteX11" fmla="*/ 279400 w 1441450"/>
                                        <a:gd name="connsiteY11" fmla="*/ 14480 h 1119380"/>
                                        <a:gd name="connsiteX12" fmla="*/ 298450 w 1441450"/>
                                        <a:gd name="connsiteY12" fmla="*/ 52580 h 1119380"/>
                                        <a:gd name="connsiteX13" fmla="*/ 311150 w 1441450"/>
                                        <a:gd name="connsiteY13" fmla="*/ 71630 h 1119380"/>
                                        <a:gd name="connsiteX14" fmla="*/ 342900 w 1441450"/>
                                        <a:gd name="connsiteY14" fmla="*/ 33530 h 1119380"/>
                                        <a:gd name="connsiteX15" fmla="*/ 381000 w 1441450"/>
                                        <a:gd name="connsiteY15" fmla="*/ 20830 h 1119380"/>
                                        <a:gd name="connsiteX16" fmla="*/ 406400 w 1441450"/>
                                        <a:gd name="connsiteY16" fmla="*/ 58930 h 1119380"/>
                                        <a:gd name="connsiteX17" fmla="*/ 412750 w 1441450"/>
                                        <a:gd name="connsiteY17" fmla="*/ 77980 h 1119380"/>
                                        <a:gd name="connsiteX18" fmla="*/ 431800 w 1441450"/>
                                        <a:gd name="connsiteY18" fmla="*/ 84330 h 1119380"/>
                                        <a:gd name="connsiteX19" fmla="*/ 469900 w 1441450"/>
                                        <a:gd name="connsiteY19" fmla="*/ 71630 h 1119380"/>
                                        <a:gd name="connsiteX20" fmla="*/ 488950 w 1441450"/>
                                        <a:gd name="connsiteY20" fmla="*/ 65280 h 1119380"/>
                                        <a:gd name="connsiteX21" fmla="*/ 527050 w 1441450"/>
                                        <a:gd name="connsiteY21" fmla="*/ 46230 h 1119380"/>
                                        <a:gd name="connsiteX22" fmla="*/ 546100 w 1441450"/>
                                        <a:gd name="connsiteY22" fmla="*/ 33530 h 1119380"/>
                                        <a:gd name="connsiteX23" fmla="*/ 584200 w 1441450"/>
                                        <a:gd name="connsiteY23" fmla="*/ 20830 h 1119380"/>
                                        <a:gd name="connsiteX24" fmla="*/ 603250 w 1441450"/>
                                        <a:gd name="connsiteY24" fmla="*/ 14480 h 1119380"/>
                                        <a:gd name="connsiteX25" fmla="*/ 622300 w 1441450"/>
                                        <a:gd name="connsiteY25" fmla="*/ 20830 h 1119380"/>
                                        <a:gd name="connsiteX26" fmla="*/ 647700 w 1441450"/>
                                        <a:gd name="connsiteY26" fmla="*/ 58930 h 1119380"/>
                                        <a:gd name="connsiteX27" fmla="*/ 660400 w 1441450"/>
                                        <a:gd name="connsiteY27" fmla="*/ 217680 h 1119380"/>
                                        <a:gd name="connsiteX28" fmla="*/ 673100 w 1441450"/>
                                        <a:gd name="connsiteY28" fmla="*/ 420880 h 1119380"/>
                                        <a:gd name="connsiteX29" fmla="*/ 673100 w 1441450"/>
                                        <a:gd name="connsiteY29" fmla="*/ 554230 h 1119380"/>
                                        <a:gd name="connsiteX30" fmla="*/ 679450 w 1441450"/>
                                        <a:gd name="connsiteY30" fmla="*/ 693930 h 1119380"/>
                                        <a:gd name="connsiteX31" fmla="*/ 692150 w 1441450"/>
                                        <a:gd name="connsiteY31" fmla="*/ 1011430 h 1119380"/>
                                        <a:gd name="connsiteX32" fmla="*/ 698500 w 1441450"/>
                                        <a:gd name="connsiteY32" fmla="*/ 1030480 h 1119380"/>
                                        <a:gd name="connsiteX33" fmla="*/ 704850 w 1441450"/>
                                        <a:gd name="connsiteY33" fmla="*/ 1081280 h 1119380"/>
                                        <a:gd name="connsiteX34" fmla="*/ 723900 w 1441450"/>
                                        <a:gd name="connsiteY34" fmla="*/ 1068580 h 1119380"/>
                                        <a:gd name="connsiteX35" fmla="*/ 742950 w 1441450"/>
                                        <a:gd name="connsiteY35" fmla="*/ 1030480 h 1119380"/>
                                        <a:gd name="connsiteX36" fmla="*/ 762000 w 1441450"/>
                                        <a:gd name="connsiteY36" fmla="*/ 1017780 h 1119380"/>
                                        <a:gd name="connsiteX37" fmla="*/ 781050 w 1441450"/>
                                        <a:gd name="connsiteY37" fmla="*/ 1043180 h 1119380"/>
                                        <a:gd name="connsiteX38" fmla="*/ 787400 w 1441450"/>
                                        <a:gd name="connsiteY38" fmla="*/ 1062230 h 1119380"/>
                                        <a:gd name="connsiteX39" fmla="*/ 800100 w 1441450"/>
                                        <a:gd name="connsiteY39" fmla="*/ 1081280 h 1119380"/>
                                        <a:gd name="connsiteX40" fmla="*/ 819150 w 1441450"/>
                                        <a:gd name="connsiteY40" fmla="*/ 1068580 h 1119380"/>
                                        <a:gd name="connsiteX41" fmla="*/ 844550 w 1441450"/>
                                        <a:gd name="connsiteY41" fmla="*/ 1024130 h 1119380"/>
                                        <a:gd name="connsiteX42" fmla="*/ 863600 w 1441450"/>
                                        <a:gd name="connsiteY42" fmla="*/ 1011430 h 1119380"/>
                                        <a:gd name="connsiteX43" fmla="*/ 882650 w 1441450"/>
                                        <a:gd name="connsiteY43" fmla="*/ 1024130 h 1119380"/>
                                        <a:gd name="connsiteX44" fmla="*/ 889000 w 1441450"/>
                                        <a:gd name="connsiteY44" fmla="*/ 1043180 h 1119380"/>
                                        <a:gd name="connsiteX45" fmla="*/ 901700 w 1441450"/>
                                        <a:gd name="connsiteY45" fmla="*/ 1062230 h 1119380"/>
                                        <a:gd name="connsiteX46" fmla="*/ 920750 w 1441450"/>
                                        <a:gd name="connsiteY46" fmla="*/ 1024130 h 1119380"/>
                                        <a:gd name="connsiteX47" fmla="*/ 927100 w 1441450"/>
                                        <a:gd name="connsiteY47" fmla="*/ 1005080 h 1119380"/>
                                        <a:gd name="connsiteX48" fmla="*/ 946150 w 1441450"/>
                                        <a:gd name="connsiteY48" fmla="*/ 992380 h 1119380"/>
                                        <a:gd name="connsiteX49" fmla="*/ 984250 w 1441450"/>
                                        <a:gd name="connsiteY49" fmla="*/ 1024130 h 1119380"/>
                                        <a:gd name="connsiteX50" fmla="*/ 1003300 w 1441450"/>
                                        <a:gd name="connsiteY50" fmla="*/ 1100330 h 1119380"/>
                                        <a:gd name="connsiteX51" fmla="*/ 1016000 w 1441450"/>
                                        <a:gd name="connsiteY51" fmla="*/ 1119380 h 1119380"/>
                                        <a:gd name="connsiteX52" fmla="*/ 1035050 w 1441450"/>
                                        <a:gd name="connsiteY52" fmla="*/ 1106680 h 1119380"/>
                                        <a:gd name="connsiteX53" fmla="*/ 1047750 w 1441450"/>
                                        <a:gd name="connsiteY53" fmla="*/ 1087630 h 1119380"/>
                                        <a:gd name="connsiteX54" fmla="*/ 1104900 w 1441450"/>
                                        <a:gd name="connsiteY54" fmla="*/ 1055880 h 1119380"/>
                                        <a:gd name="connsiteX55" fmla="*/ 1136650 w 1441450"/>
                                        <a:gd name="connsiteY55" fmla="*/ 1049530 h 1119380"/>
                                        <a:gd name="connsiteX56" fmla="*/ 1149350 w 1441450"/>
                                        <a:gd name="connsiteY56" fmla="*/ 1011430 h 1119380"/>
                                        <a:gd name="connsiteX57" fmla="*/ 1162050 w 1441450"/>
                                        <a:gd name="connsiteY57" fmla="*/ 947930 h 1119380"/>
                                        <a:gd name="connsiteX58" fmla="*/ 1174750 w 1441450"/>
                                        <a:gd name="connsiteY58" fmla="*/ 757430 h 1119380"/>
                                        <a:gd name="connsiteX59" fmla="*/ 1181100 w 1441450"/>
                                        <a:gd name="connsiteY59" fmla="*/ 706630 h 1119380"/>
                                        <a:gd name="connsiteX60" fmla="*/ 1187450 w 1441450"/>
                                        <a:gd name="connsiteY60" fmla="*/ 649480 h 1119380"/>
                                        <a:gd name="connsiteX61" fmla="*/ 1206500 w 1441450"/>
                                        <a:gd name="connsiteY61" fmla="*/ 573280 h 1119380"/>
                                        <a:gd name="connsiteX62" fmla="*/ 1212850 w 1441450"/>
                                        <a:gd name="connsiteY62" fmla="*/ 554230 h 1119380"/>
                                        <a:gd name="connsiteX63" fmla="*/ 1295400 w 1441450"/>
                                        <a:gd name="connsiteY63" fmla="*/ 535180 h 1119380"/>
                                        <a:gd name="connsiteX64" fmla="*/ 1314450 w 1441450"/>
                                        <a:gd name="connsiteY64" fmla="*/ 528830 h 1119380"/>
                                        <a:gd name="connsiteX65" fmla="*/ 1339850 w 1441450"/>
                                        <a:gd name="connsiteY65" fmla="*/ 522480 h 1119380"/>
                                        <a:gd name="connsiteX66" fmla="*/ 1346200 w 1441450"/>
                                        <a:gd name="connsiteY66" fmla="*/ 503430 h 1119380"/>
                                        <a:gd name="connsiteX67" fmla="*/ 1365250 w 1441450"/>
                                        <a:gd name="connsiteY67" fmla="*/ 497080 h 1119380"/>
                                        <a:gd name="connsiteX68" fmla="*/ 1403350 w 1441450"/>
                                        <a:gd name="connsiteY68" fmla="*/ 509780 h 1119380"/>
                                        <a:gd name="connsiteX69" fmla="*/ 1422400 w 1441450"/>
                                        <a:gd name="connsiteY69" fmla="*/ 516130 h 1119380"/>
                                        <a:gd name="connsiteX70" fmla="*/ 1441450 w 1441450"/>
                                        <a:gd name="connsiteY70" fmla="*/ 516130 h 1119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Lst>
                                      <a:rect l="l" t="t" r="r" b="b"/>
                                      <a:pathLst>
                                        <a:path w="1441450" h="1119380">
                                          <a:moveTo>
                                            <a:pt x="0" y="370080"/>
                                          </a:moveTo>
                                          <a:cubicBezTo>
                                            <a:pt x="14817" y="376430"/>
                                            <a:pt x="28377" y="387894"/>
                                            <a:pt x="44450" y="389130"/>
                                          </a:cubicBezTo>
                                          <a:cubicBezTo>
                                            <a:pt x="57798" y="390157"/>
                                            <a:pt x="82550" y="376430"/>
                                            <a:pt x="82550" y="376430"/>
                                          </a:cubicBezTo>
                                          <a:cubicBezTo>
                                            <a:pt x="97367" y="378547"/>
                                            <a:pt x="112389" y="386027"/>
                                            <a:pt x="127000" y="382780"/>
                                          </a:cubicBezTo>
                                          <a:cubicBezTo>
                                            <a:pt x="134450" y="381124"/>
                                            <a:pt x="136600" y="370704"/>
                                            <a:pt x="139700" y="363730"/>
                                          </a:cubicBezTo>
                                          <a:cubicBezTo>
                                            <a:pt x="148534" y="343853"/>
                                            <a:pt x="153473" y="321340"/>
                                            <a:pt x="158750" y="300230"/>
                                          </a:cubicBezTo>
                                          <a:cubicBezTo>
                                            <a:pt x="168066" y="188437"/>
                                            <a:pt x="159952" y="260670"/>
                                            <a:pt x="171450" y="185930"/>
                                          </a:cubicBezTo>
                                          <a:cubicBezTo>
                                            <a:pt x="173726" y="171137"/>
                                            <a:pt x="172427" y="155449"/>
                                            <a:pt x="177800" y="141480"/>
                                          </a:cubicBezTo>
                                          <a:cubicBezTo>
                                            <a:pt x="183279" y="127234"/>
                                            <a:pt x="203200" y="103380"/>
                                            <a:pt x="203200" y="103380"/>
                                          </a:cubicBezTo>
                                          <a:cubicBezTo>
                                            <a:pt x="205317" y="90680"/>
                                            <a:pt x="205479" y="77494"/>
                                            <a:pt x="209550" y="65280"/>
                                          </a:cubicBezTo>
                                          <a:cubicBezTo>
                                            <a:pt x="211963" y="58040"/>
                                            <a:pt x="216507" y="51256"/>
                                            <a:pt x="222250" y="46230"/>
                                          </a:cubicBezTo>
                                          <a:cubicBezTo>
                                            <a:pt x="249123" y="22716"/>
                                            <a:pt x="253235" y="23202"/>
                                            <a:pt x="279400" y="14480"/>
                                          </a:cubicBezTo>
                                          <a:cubicBezTo>
                                            <a:pt x="315796" y="69075"/>
                                            <a:pt x="272160" y="0"/>
                                            <a:pt x="298450" y="52580"/>
                                          </a:cubicBezTo>
                                          <a:cubicBezTo>
                                            <a:pt x="301863" y="59406"/>
                                            <a:pt x="306917" y="65280"/>
                                            <a:pt x="311150" y="71630"/>
                                          </a:cubicBezTo>
                                          <a:cubicBezTo>
                                            <a:pt x="319055" y="59773"/>
                                            <a:pt x="329958" y="40720"/>
                                            <a:pt x="342900" y="33530"/>
                                          </a:cubicBezTo>
                                          <a:cubicBezTo>
                                            <a:pt x="354602" y="27029"/>
                                            <a:pt x="381000" y="20830"/>
                                            <a:pt x="381000" y="20830"/>
                                          </a:cubicBezTo>
                                          <a:cubicBezTo>
                                            <a:pt x="389467" y="33530"/>
                                            <a:pt x="401573" y="44450"/>
                                            <a:pt x="406400" y="58930"/>
                                          </a:cubicBezTo>
                                          <a:cubicBezTo>
                                            <a:pt x="408517" y="65280"/>
                                            <a:pt x="408017" y="73247"/>
                                            <a:pt x="412750" y="77980"/>
                                          </a:cubicBezTo>
                                          <a:cubicBezTo>
                                            <a:pt x="417483" y="82713"/>
                                            <a:pt x="425450" y="82213"/>
                                            <a:pt x="431800" y="84330"/>
                                          </a:cubicBezTo>
                                          <a:lnTo>
                                            <a:pt x="469900" y="71630"/>
                                          </a:lnTo>
                                          <a:cubicBezTo>
                                            <a:pt x="476250" y="69513"/>
                                            <a:pt x="483381" y="68993"/>
                                            <a:pt x="488950" y="65280"/>
                                          </a:cubicBezTo>
                                          <a:cubicBezTo>
                                            <a:pt x="543545" y="28884"/>
                                            <a:pt x="474470" y="72520"/>
                                            <a:pt x="527050" y="46230"/>
                                          </a:cubicBezTo>
                                          <a:cubicBezTo>
                                            <a:pt x="533876" y="42817"/>
                                            <a:pt x="539126" y="36630"/>
                                            <a:pt x="546100" y="33530"/>
                                          </a:cubicBezTo>
                                          <a:cubicBezTo>
                                            <a:pt x="558333" y="28093"/>
                                            <a:pt x="571500" y="25063"/>
                                            <a:pt x="584200" y="20830"/>
                                          </a:cubicBezTo>
                                          <a:lnTo>
                                            <a:pt x="603250" y="14480"/>
                                          </a:lnTo>
                                          <a:cubicBezTo>
                                            <a:pt x="609600" y="16597"/>
                                            <a:pt x="617567" y="16097"/>
                                            <a:pt x="622300" y="20830"/>
                                          </a:cubicBezTo>
                                          <a:cubicBezTo>
                                            <a:pt x="633093" y="31623"/>
                                            <a:pt x="647700" y="58930"/>
                                            <a:pt x="647700" y="58930"/>
                                          </a:cubicBezTo>
                                          <a:cubicBezTo>
                                            <a:pt x="660047" y="133010"/>
                                            <a:pt x="655325" y="95884"/>
                                            <a:pt x="660400" y="217680"/>
                                          </a:cubicBezTo>
                                          <a:cubicBezTo>
                                            <a:pt x="668547" y="413220"/>
                                            <a:pt x="647157" y="343050"/>
                                            <a:pt x="673100" y="420880"/>
                                          </a:cubicBezTo>
                                          <a:cubicBezTo>
                                            <a:pt x="687388" y="520894"/>
                                            <a:pt x="673100" y="398486"/>
                                            <a:pt x="673100" y="554230"/>
                                          </a:cubicBezTo>
                                          <a:cubicBezTo>
                                            <a:pt x="673100" y="600845"/>
                                            <a:pt x="678016" y="647337"/>
                                            <a:pt x="679450" y="693930"/>
                                          </a:cubicBezTo>
                                          <a:cubicBezTo>
                                            <a:pt x="680200" y="718321"/>
                                            <a:pt x="673903" y="920193"/>
                                            <a:pt x="692150" y="1011430"/>
                                          </a:cubicBezTo>
                                          <a:cubicBezTo>
                                            <a:pt x="693463" y="1017994"/>
                                            <a:pt x="696383" y="1024130"/>
                                            <a:pt x="698500" y="1030480"/>
                                          </a:cubicBezTo>
                                          <a:cubicBezTo>
                                            <a:pt x="700617" y="1047413"/>
                                            <a:pt x="695384" y="1067081"/>
                                            <a:pt x="704850" y="1081280"/>
                                          </a:cubicBezTo>
                                          <a:cubicBezTo>
                                            <a:pt x="709083" y="1087630"/>
                                            <a:pt x="718504" y="1073976"/>
                                            <a:pt x="723900" y="1068580"/>
                                          </a:cubicBezTo>
                                          <a:cubicBezTo>
                                            <a:pt x="777430" y="1015050"/>
                                            <a:pt x="701633" y="1082126"/>
                                            <a:pt x="742950" y="1030480"/>
                                          </a:cubicBezTo>
                                          <a:cubicBezTo>
                                            <a:pt x="747718" y="1024521"/>
                                            <a:pt x="755650" y="1022013"/>
                                            <a:pt x="762000" y="1017780"/>
                                          </a:cubicBezTo>
                                          <a:cubicBezTo>
                                            <a:pt x="768350" y="1026247"/>
                                            <a:pt x="775799" y="1033991"/>
                                            <a:pt x="781050" y="1043180"/>
                                          </a:cubicBezTo>
                                          <a:cubicBezTo>
                                            <a:pt x="784371" y="1048992"/>
                                            <a:pt x="784407" y="1056243"/>
                                            <a:pt x="787400" y="1062230"/>
                                          </a:cubicBezTo>
                                          <a:cubicBezTo>
                                            <a:pt x="790813" y="1069056"/>
                                            <a:pt x="795867" y="1074930"/>
                                            <a:pt x="800100" y="1081280"/>
                                          </a:cubicBezTo>
                                          <a:cubicBezTo>
                                            <a:pt x="806450" y="1077047"/>
                                            <a:pt x="813754" y="1073976"/>
                                            <a:pt x="819150" y="1068580"/>
                                          </a:cubicBezTo>
                                          <a:cubicBezTo>
                                            <a:pt x="844187" y="1043543"/>
                                            <a:pt x="819648" y="1054012"/>
                                            <a:pt x="844550" y="1024130"/>
                                          </a:cubicBezTo>
                                          <a:cubicBezTo>
                                            <a:pt x="849436" y="1018267"/>
                                            <a:pt x="857250" y="1015663"/>
                                            <a:pt x="863600" y="1011430"/>
                                          </a:cubicBezTo>
                                          <a:cubicBezTo>
                                            <a:pt x="869950" y="1015663"/>
                                            <a:pt x="877882" y="1018171"/>
                                            <a:pt x="882650" y="1024130"/>
                                          </a:cubicBezTo>
                                          <a:cubicBezTo>
                                            <a:pt x="886831" y="1029357"/>
                                            <a:pt x="886007" y="1037193"/>
                                            <a:pt x="889000" y="1043180"/>
                                          </a:cubicBezTo>
                                          <a:cubicBezTo>
                                            <a:pt x="892413" y="1050006"/>
                                            <a:pt x="897467" y="1055880"/>
                                            <a:pt x="901700" y="1062230"/>
                                          </a:cubicBezTo>
                                          <a:cubicBezTo>
                                            <a:pt x="917661" y="1014347"/>
                                            <a:pt x="896131" y="1073369"/>
                                            <a:pt x="920750" y="1024130"/>
                                          </a:cubicBezTo>
                                          <a:cubicBezTo>
                                            <a:pt x="923743" y="1018143"/>
                                            <a:pt x="922919" y="1010307"/>
                                            <a:pt x="927100" y="1005080"/>
                                          </a:cubicBezTo>
                                          <a:cubicBezTo>
                                            <a:pt x="931868" y="999121"/>
                                            <a:pt x="939800" y="996613"/>
                                            <a:pt x="946150" y="992380"/>
                                          </a:cubicBezTo>
                                          <a:cubicBezTo>
                                            <a:pt x="958007" y="1000285"/>
                                            <a:pt x="977060" y="1011188"/>
                                            <a:pt x="984250" y="1024130"/>
                                          </a:cubicBezTo>
                                          <a:cubicBezTo>
                                            <a:pt x="1006477" y="1064138"/>
                                            <a:pt x="989502" y="1058937"/>
                                            <a:pt x="1003300" y="1100330"/>
                                          </a:cubicBezTo>
                                          <a:cubicBezTo>
                                            <a:pt x="1005713" y="1107570"/>
                                            <a:pt x="1011767" y="1113030"/>
                                            <a:pt x="1016000" y="1119380"/>
                                          </a:cubicBezTo>
                                          <a:cubicBezTo>
                                            <a:pt x="1022350" y="1115147"/>
                                            <a:pt x="1029654" y="1112076"/>
                                            <a:pt x="1035050" y="1106680"/>
                                          </a:cubicBezTo>
                                          <a:cubicBezTo>
                                            <a:pt x="1040446" y="1101284"/>
                                            <a:pt x="1042007" y="1092656"/>
                                            <a:pt x="1047750" y="1087630"/>
                                          </a:cubicBezTo>
                                          <a:cubicBezTo>
                                            <a:pt x="1066668" y="1071077"/>
                                            <a:pt x="1082224" y="1061549"/>
                                            <a:pt x="1104900" y="1055880"/>
                                          </a:cubicBezTo>
                                          <a:cubicBezTo>
                                            <a:pt x="1115371" y="1053262"/>
                                            <a:pt x="1126067" y="1051647"/>
                                            <a:pt x="1136650" y="1049530"/>
                                          </a:cubicBezTo>
                                          <a:cubicBezTo>
                                            <a:pt x="1140883" y="1036830"/>
                                            <a:pt x="1147457" y="1024682"/>
                                            <a:pt x="1149350" y="1011430"/>
                                          </a:cubicBezTo>
                                          <a:cubicBezTo>
                                            <a:pt x="1156647" y="960354"/>
                                            <a:pt x="1150967" y="981179"/>
                                            <a:pt x="1162050" y="947930"/>
                                          </a:cubicBezTo>
                                          <a:cubicBezTo>
                                            <a:pt x="1165442" y="890267"/>
                                            <a:pt x="1169141" y="816324"/>
                                            <a:pt x="1174750" y="757430"/>
                                          </a:cubicBezTo>
                                          <a:cubicBezTo>
                                            <a:pt x="1176368" y="740442"/>
                                            <a:pt x="1179106" y="723578"/>
                                            <a:pt x="1181100" y="706630"/>
                                          </a:cubicBezTo>
                                          <a:cubicBezTo>
                                            <a:pt x="1183340" y="687594"/>
                                            <a:pt x="1184917" y="668479"/>
                                            <a:pt x="1187450" y="649480"/>
                                          </a:cubicBezTo>
                                          <a:cubicBezTo>
                                            <a:pt x="1193151" y="606726"/>
                                            <a:pt x="1192692" y="614704"/>
                                            <a:pt x="1206500" y="573280"/>
                                          </a:cubicBezTo>
                                          <a:cubicBezTo>
                                            <a:pt x="1208617" y="566930"/>
                                            <a:pt x="1206500" y="556347"/>
                                            <a:pt x="1212850" y="554230"/>
                                          </a:cubicBezTo>
                                          <a:cubicBezTo>
                                            <a:pt x="1265149" y="536797"/>
                                            <a:pt x="1237698" y="543423"/>
                                            <a:pt x="1295400" y="535180"/>
                                          </a:cubicBezTo>
                                          <a:cubicBezTo>
                                            <a:pt x="1301750" y="533063"/>
                                            <a:pt x="1308014" y="530669"/>
                                            <a:pt x="1314450" y="528830"/>
                                          </a:cubicBezTo>
                                          <a:cubicBezTo>
                                            <a:pt x="1322841" y="526432"/>
                                            <a:pt x="1333035" y="527932"/>
                                            <a:pt x="1339850" y="522480"/>
                                          </a:cubicBezTo>
                                          <a:cubicBezTo>
                                            <a:pt x="1345077" y="518299"/>
                                            <a:pt x="1341467" y="508163"/>
                                            <a:pt x="1346200" y="503430"/>
                                          </a:cubicBezTo>
                                          <a:cubicBezTo>
                                            <a:pt x="1350933" y="498697"/>
                                            <a:pt x="1358900" y="499197"/>
                                            <a:pt x="1365250" y="497080"/>
                                          </a:cubicBezTo>
                                          <a:lnTo>
                                            <a:pt x="1403350" y="509780"/>
                                          </a:lnTo>
                                          <a:cubicBezTo>
                                            <a:pt x="1409700" y="511897"/>
                                            <a:pt x="1415707" y="516130"/>
                                            <a:pt x="1422400" y="516130"/>
                                          </a:cubicBezTo>
                                          <a:lnTo>
                                            <a:pt x="1441450" y="516130"/>
                                          </a:lnTo>
                                        </a:path>
                                      </a:pathLst>
                                    </a:custGeom>
                                    <a:ln>
                                      <a:solidFill>
                                        <a:schemeClr val="tx1"/>
                                      </a:solidFill>
                                    </a:ln>
                                  </a:spPr>
                                  <a:txSp>
                                    <a:txBody>
                                      <a:bodyPr anchor="ctr"/>
                                      <a:lstStyle>
                                        <a:defPPr>
                                          <a:defRPr lang="ja-JP"/>
                                        </a:defPPr>
                                        <a:lvl1pPr algn="l" rtl="0" fontAlgn="base">
                                          <a:spcBef>
                                            <a:spcPct val="0"/>
                                          </a:spcBef>
                                          <a:spcAft>
                                            <a:spcPct val="0"/>
                                          </a:spcAft>
                                          <a:defRPr kumimoji="1" kern="1200">
                                            <a:solidFill>
                                              <a:schemeClr val="tx1"/>
                                            </a:solidFill>
                                            <a:latin typeface="+mn-lt"/>
                                            <a:ea typeface="+mn-ea"/>
                                            <a:cs typeface="+mn-cs"/>
                                          </a:defRPr>
                                        </a:lvl1pPr>
                                        <a:lvl2pPr marL="457200" algn="l" rtl="0" fontAlgn="base">
                                          <a:spcBef>
                                            <a:spcPct val="0"/>
                                          </a:spcBef>
                                          <a:spcAft>
                                            <a:spcPct val="0"/>
                                          </a:spcAft>
                                          <a:defRPr kumimoji="1" kern="1200">
                                            <a:solidFill>
                                              <a:schemeClr val="tx1"/>
                                            </a:solidFill>
                                            <a:latin typeface="+mn-lt"/>
                                            <a:ea typeface="+mn-ea"/>
                                            <a:cs typeface="+mn-cs"/>
                                          </a:defRPr>
                                        </a:lvl2pPr>
                                        <a:lvl3pPr marL="914400" algn="l" rtl="0" fontAlgn="base">
                                          <a:spcBef>
                                            <a:spcPct val="0"/>
                                          </a:spcBef>
                                          <a:spcAft>
                                            <a:spcPct val="0"/>
                                          </a:spcAft>
                                          <a:defRPr kumimoji="1" kern="1200">
                                            <a:solidFill>
                                              <a:schemeClr val="tx1"/>
                                            </a:solidFill>
                                            <a:latin typeface="+mn-lt"/>
                                            <a:ea typeface="+mn-ea"/>
                                            <a:cs typeface="+mn-cs"/>
                                          </a:defRPr>
                                        </a:lvl3pPr>
                                        <a:lvl4pPr marL="1371600" algn="l" rtl="0" fontAlgn="base">
                                          <a:spcBef>
                                            <a:spcPct val="0"/>
                                          </a:spcBef>
                                          <a:spcAft>
                                            <a:spcPct val="0"/>
                                          </a:spcAft>
                                          <a:defRPr kumimoji="1" kern="1200">
                                            <a:solidFill>
                                              <a:schemeClr val="tx1"/>
                                            </a:solidFill>
                                            <a:latin typeface="+mn-lt"/>
                                            <a:ea typeface="+mn-ea"/>
                                            <a:cs typeface="+mn-cs"/>
                                          </a:defRPr>
                                        </a:lvl4pPr>
                                        <a:lvl5pPr marL="1828800" algn="l" rtl="0" fontAlgn="base">
                                          <a:spcBef>
                                            <a:spcPct val="0"/>
                                          </a:spcBef>
                                          <a:spcAft>
                                            <a:spcPct val="0"/>
                                          </a:spcAft>
                                          <a:defRPr kumimoji="1" kern="1200">
                                            <a:solidFill>
                                              <a:schemeClr val="tx1"/>
                                            </a:solidFill>
                                            <a:latin typeface="+mn-lt"/>
                                            <a:ea typeface="+mn-ea"/>
                                            <a:cs typeface="+mn-cs"/>
                                          </a:defRPr>
                                        </a:lvl5pPr>
                                        <a:lvl6pPr marL="2286000" algn="l" defTabSz="914400" rtl="0" eaLnBrk="1" latinLnBrk="0" hangingPunct="1">
                                          <a:defRPr kumimoji="1" kern="1200">
                                            <a:solidFill>
                                              <a:schemeClr val="tx1"/>
                                            </a:solidFill>
                                            <a:latin typeface="+mn-lt"/>
                                            <a:ea typeface="+mn-ea"/>
                                            <a:cs typeface="+mn-cs"/>
                                          </a:defRPr>
                                        </a:lvl6pPr>
                                        <a:lvl7pPr marL="2743200" algn="l" defTabSz="914400" rtl="0" eaLnBrk="1" latinLnBrk="0" hangingPunct="1">
                                          <a:defRPr kumimoji="1" kern="1200">
                                            <a:solidFill>
                                              <a:schemeClr val="tx1"/>
                                            </a:solidFill>
                                            <a:latin typeface="+mn-lt"/>
                                            <a:ea typeface="+mn-ea"/>
                                            <a:cs typeface="+mn-cs"/>
                                          </a:defRPr>
                                        </a:lvl7pPr>
                                        <a:lvl8pPr marL="3200400" algn="l" defTabSz="914400" rtl="0" eaLnBrk="1" latinLnBrk="0" hangingPunct="1">
                                          <a:defRPr kumimoji="1" kern="1200">
                                            <a:solidFill>
                                              <a:schemeClr val="tx1"/>
                                            </a:solidFill>
                                            <a:latin typeface="+mn-lt"/>
                                            <a:ea typeface="+mn-ea"/>
                                            <a:cs typeface="+mn-cs"/>
                                          </a:defRPr>
                                        </a:lvl8pPr>
                                        <a:lvl9pPr marL="3657600" algn="l" defTabSz="914400" rtl="0" eaLnBrk="1" latinLnBrk="0" hangingPunct="1">
                                          <a:defRPr kumimoji="1" kern="1200">
                                            <a:solidFill>
                                              <a:schemeClr val="tx1"/>
                                            </a:solidFill>
                                            <a:latin typeface="+mn-lt"/>
                                            <a:ea typeface="+mn-ea"/>
                                            <a:cs typeface="+mn-cs"/>
                                          </a:defRPr>
                                        </a:lvl9pPr>
                                      </a:lstStyle>
                                      <a:p>
                                        <a:pPr algn="ctr" fontAlgn="auto">
                                          <a:spcBef>
                                            <a:spcPts val="0"/>
                                          </a:spcBef>
                                          <a:spcAft>
                                            <a:spcPts val="0"/>
                                          </a:spcAft>
                                          <a:defRPr/>
                                        </a:pPr>
                                        <a:endParaRPr lang="ja-JP" altLang="en-US"/>
                                      </a:p>
                                    </a:txBody>
                                    <a:useSpRect/>
                                  </a:txSp>
                                  <a:style>
                                    <a:lnRef idx="1">
                                      <a:schemeClr val="accent1"/>
                                    </a:lnRef>
                                    <a:fillRef idx="0">
                                      <a:schemeClr val="accent1"/>
                                    </a:fillRef>
                                    <a:effectRef idx="0">
                                      <a:schemeClr val="accent1"/>
                                    </a:effectRef>
                                    <a:fontRef idx="minor">
                                      <a:schemeClr val="tx1"/>
                                    </a:fontRef>
                                  </a:style>
                                </a:sp>
                                <a:cxnSp>
                                  <a:nvCxnSpPr>
                                    <a:cNvPr id="282" name="直線矢印コネクタ 281"/>
                                    <a:cNvCxnSpPr/>
                                  </a:nvCxnSpPr>
                                  <a:spPr>
                                    <a:xfrm>
                                      <a:off x="4572000" y="1643050"/>
                                      <a:ext cx="500067" cy="1587"/>
                                    </a:xfrm>
                                    <a:prstGeom prst="straightConnector1">
                                      <a:avLst/>
                                    </a:prstGeom>
                                    <a:ln w="22225">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xbxContent>
            </v:textbox>
            <w10:wrap type="tight"/>
          </v:shape>
        </w:pict>
      </w:r>
    </w:p>
    <w:p w:rsidR="000A45F4" w:rsidRDefault="00F1610C" w:rsidP="000A45F4">
      <w:pPr>
        <w:pStyle w:val="figurecaption"/>
      </w:pPr>
      <w:r>
        <w:rPr>
          <w:rFonts w:eastAsia="ＭＳ 明朝" w:hint="eastAsia"/>
          <w:lang w:eastAsia="ja-JP"/>
        </w:rPr>
        <w:t>Detection of indexes</w:t>
      </w:r>
    </w:p>
    <w:p w:rsidR="00514B6F" w:rsidDel="00F37E68" w:rsidRDefault="00514B6F" w:rsidP="00A139B7">
      <w:pPr>
        <w:pStyle w:val="BodyText"/>
        <w:rPr>
          <w:rFonts w:eastAsia="ＭＳ 明朝"/>
          <w:lang w:eastAsia="ja-JP"/>
        </w:rPr>
      </w:pPr>
      <w:moveFromRangeStart w:id="152" w:author="Luis Loyola" w:date="2010-03-28T23:47:00Z" w:name="move257583385"/>
      <w:moveFrom w:id="153" w:author="Luis Loyola" w:date="2010-03-28T23:47:00Z">
        <w:r w:rsidDel="00F37E68">
          <w:rPr>
            <w:rFonts w:eastAsia="ＭＳ 明朝" w:hint="eastAsia"/>
            <w:lang w:eastAsia="ja-JP"/>
          </w:rPr>
          <w:t xml:space="preserve">Figure 1 shows on </w:t>
        </w:r>
        <w:r w:rsidDel="00F37E68">
          <w:rPr>
            <w:rFonts w:eastAsia="ＭＳ 明朝"/>
            <w:lang w:eastAsia="ja-JP"/>
          </w:rPr>
          <w:t>the</w:t>
        </w:r>
        <w:r w:rsidDel="00F37E68">
          <w:rPr>
            <w:rFonts w:eastAsia="ＭＳ 明朝" w:hint="eastAsia"/>
            <w:lang w:eastAsia="ja-JP"/>
          </w:rPr>
          <w:t xml:space="preserve"> left the original measurements of the Luma values of a video file. On the right, the black vertical bars depict where the indexes are detected.</w:t>
        </w:r>
      </w:moveFrom>
    </w:p>
    <w:moveFromRangeEnd w:id="152"/>
    <w:p w:rsidR="00A7004C" w:rsidRPr="00514B6F" w:rsidRDefault="00A7004C" w:rsidP="00A139B7">
      <w:pPr>
        <w:pStyle w:val="BodyText"/>
        <w:rPr>
          <w:rFonts w:eastAsia="ＭＳ 明朝"/>
          <w:lang w:eastAsia="ja-JP"/>
        </w:rPr>
      </w:pPr>
      <w:r>
        <w:rPr>
          <w:rFonts w:hint="eastAsia"/>
        </w:rPr>
        <w:lastRenderedPageBreak/>
        <w:t xml:space="preserve">However, the threshold value depends on the expected usage for the information and the storage infrastructure and needs to be carefully chosen. A </w:t>
      </w:r>
      <w:r>
        <w:t>strict</w:t>
      </w:r>
      <w:r>
        <w:rPr>
          <w:rFonts w:hint="eastAsia"/>
        </w:rPr>
        <w:t xml:space="preserve">, lower, threshold </w:t>
      </w:r>
      <w:del w:id="154" w:author="Luis Loyola" w:date="2010-03-29T08:15:00Z">
        <w:r w:rsidDel="00B64668">
          <w:rPr>
            <w:rFonts w:hint="eastAsia"/>
          </w:rPr>
          <w:delText xml:space="preserve">will </w:delText>
        </w:r>
      </w:del>
      <w:r>
        <w:rPr>
          <w:rFonts w:hint="eastAsia"/>
        </w:rPr>
        <w:t>aggregate</w:t>
      </w:r>
      <w:ins w:id="155" w:author="Luis Loyola" w:date="2010-03-29T08:15:00Z">
        <w:r w:rsidR="00B64668">
          <w:rPr>
            <w:rFonts w:eastAsiaTheme="minorEastAsia" w:hint="eastAsia"/>
            <w:lang w:eastAsia="ja-JP"/>
          </w:rPr>
          <w:t>s</w:t>
        </w:r>
      </w:ins>
      <w:r>
        <w:rPr>
          <w:rFonts w:hint="eastAsia"/>
        </w:rPr>
        <w:t xml:space="preserve"> fewer values and generate</w:t>
      </w:r>
      <w:ins w:id="156" w:author="Luis Loyola" w:date="2010-03-29T08:15:00Z">
        <w:r w:rsidR="00B64668">
          <w:rPr>
            <w:rFonts w:eastAsiaTheme="minorEastAsia" w:hint="eastAsia"/>
            <w:lang w:eastAsia="ja-JP"/>
          </w:rPr>
          <w:t>s</w:t>
        </w:r>
      </w:ins>
      <w:r>
        <w:rPr>
          <w:rFonts w:hint="eastAsia"/>
        </w:rPr>
        <w:t xml:space="preserve"> more indexes that </w:t>
      </w:r>
      <w:del w:id="157" w:author="Luis Loyola" w:date="2010-03-29T08:15:00Z">
        <w:r w:rsidDel="00B64668">
          <w:rPr>
            <w:rFonts w:hint="eastAsia"/>
          </w:rPr>
          <w:delText xml:space="preserve">will </w:delText>
        </w:r>
      </w:del>
      <w:r>
        <w:rPr>
          <w:rFonts w:hint="eastAsia"/>
        </w:rPr>
        <w:t xml:space="preserve">in turn </w:t>
      </w:r>
      <w:del w:id="158" w:author="Luis Loyola" w:date="2010-03-28T23:48:00Z">
        <w:r w:rsidDel="00F37E68">
          <w:rPr>
            <w:rFonts w:hint="eastAsia"/>
          </w:rPr>
          <w:delText xml:space="preserve">increase </w:delText>
        </w:r>
      </w:del>
      <w:ins w:id="159" w:author="Luis Loyola" w:date="2010-03-28T23:48:00Z">
        <w:r w:rsidR="00F37E68">
          <w:rPr>
            <w:rFonts w:eastAsiaTheme="minorEastAsia" w:hint="eastAsia"/>
            <w:lang w:eastAsia="ja-JP"/>
          </w:rPr>
          <w:t>compromise</w:t>
        </w:r>
        <w:r w:rsidR="00F37E68">
          <w:rPr>
            <w:rFonts w:hint="eastAsia"/>
          </w:rPr>
          <w:t xml:space="preserve"> </w:t>
        </w:r>
      </w:ins>
      <w:r>
        <w:rPr>
          <w:rFonts w:hint="eastAsia"/>
        </w:rPr>
        <w:t xml:space="preserve">the system accuracy. </w:t>
      </w:r>
      <w:del w:id="160" w:author="Luis Loyola" w:date="2010-03-28T23:49:00Z">
        <w:r w:rsidDel="00F37E68">
          <w:rPr>
            <w:rFonts w:hint="eastAsia"/>
          </w:rPr>
          <w:delText>Therefore, t</w:delText>
        </w:r>
      </w:del>
      <w:ins w:id="161" w:author="Luis Loyola" w:date="2010-03-28T23:49:00Z">
        <w:r w:rsidR="00F37E68">
          <w:rPr>
            <w:rFonts w:eastAsiaTheme="minorEastAsia" w:hint="eastAsia"/>
            <w:lang w:eastAsia="ja-JP"/>
          </w:rPr>
          <w:t>T</w:t>
        </w:r>
      </w:ins>
      <w:r>
        <w:rPr>
          <w:rFonts w:hint="eastAsia"/>
        </w:rPr>
        <w:t xml:space="preserve">he amount of storage needed </w:t>
      </w:r>
      <w:del w:id="162" w:author="Luis Loyola" w:date="2010-03-29T08:15:00Z">
        <w:r w:rsidDel="00B64668">
          <w:rPr>
            <w:rFonts w:hint="eastAsia"/>
          </w:rPr>
          <w:delText xml:space="preserve">will </w:delText>
        </w:r>
      </w:del>
      <w:r>
        <w:rPr>
          <w:rFonts w:hint="eastAsia"/>
        </w:rPr>
        <w:t>also increase</w:t>
      </w:r>
      <w:ins w:id="163" w:author="Luis Loyola" w:date="2010-03-29T08:15:00Z">
        <w:r w:rsidR="00B64668">
          <w:rPr>
            <w:rFonts w:eastAsiaTheme="minorEastAsia" w:hint="eastAsia"/>
            <w:lang w:eastAsia="ja-JP"/>
          </w:rPr>
          <w:t>s</w:t>
        </w:r>
      </w:ins>
      <w:r>
        <w:rPr>
          <w:rFonts w:hint="eastAsia"/>
        </w:rPr>
        <w:t xml:space="preserve">. Likewise, a larger </w:t>
      </w:r>
      <w:r>
        <w:t>threshold</w:t>
      </w:r>
      <w:r>
        <w:rPr>
          <w:rFonts w:hint="eastAsia"/>
        </w:rPr>
        <w:t>, with higher values, will save a large amount of space in a database, at the expense of turning the st</w:t>
      </w:r>
      <w:r w:rsidR="00684A82">
        <w:rPr>
          <w:rFonts w:hint="eastAsia"/>
        </w:rPr>
        <w:t xml:space="preserve">ored information useless for </w:t>
      </w:r>
      <w:r w:rsidR="00684A82">
        <w:rPr>
          <w:rFonts w:eastAsia="ＭＳ 明朝" w:hint="eastAsia"/>
          <w:lang w:eastAsia="ja-JP"/>
        </w:rPr>
        <w:t>video fingerprinting</w:t>
      </w:r>
      <w:r>
        <w:rPr>
          <w:rFonts w:hint="eastAsia"/>
        </w:rPr>
        <w:t xml:space="preserve"> purpose</w:t>
      </w:r>
      <w:r w:rsidR="00684A82">
        <w:rPr>
          <w:rFonts w:eastAsia="ＭＳ 明朝" w:hint="eastAsia"/>
          <w:lang w:eastAsia="ja-JP"/>
        </w:rPr>
        <w:t>s</w:t>
      </w:r>
      <w:ins w:id="164" w:author="Luis Loyola" w:date="2010-03-29T08:16:00Z">
        <w:r w:rsidR="00B64668">
          <w:rPr>
            <w:rFonts w:eastAsia="ＭＳ 明朝" w:hint="eastAsia"/>
            <w:lang w:eastAsia="ja-JP"/>
          </w:rPr>
          <w:t xml:space="preserve"> due to an insufficient number of significant </w:t>
        </w:r>
        <w:proofErr w:type="spellStart"/>
        <w:r w:rsidR="00B64668">
          <w:rPr>
            <w:rFonts w:eastAsia="ＭＳ 明朝" w:hint="eastAsia"/>
            <w:lang w:eastAsia="ja-JP"/>
          </w:rPr>
          <w:t>Luma</w:t>
        </w:r>
        <w:proofErr w:type="spellEnd"/>
        <w:r w:rsidR="00B64668">
          <w:rPr>
            <w:rFonts w:eastAsia="ＭＳ 明朝" w:hint="eastAsia"/>
            <w:lang w:eastAsia="ja-JP"/>
          </w:rPr>
          <w:t xml:space="preserve"> changes detected</w:t>
        </w:r>
      </w:ins>
      <w:r>
        <w:rPr>
          <w:rFonts w:hint="eastAsia"/>
        </w:rPr>
        <w:t>.</w:t>
      </w:r>
    </w:p>
    <w:p w:rsidR="000A45F4" w:rsidRDefault="00C12158" w:rsidP="000A45F4">
      <w:pPr>
        <w:pStyle w:val="BodyText"/>
        <w:rPr>
          <w:rFonts w:eastAsia="ＭＳ 明朝"/>
          <w:lang w:eastAsia="ja-JP"/>
        </w:rPr>
      </w:pPr>
      <w:r>
        <w:rPr>
          <w:rFonts w:eastAsia="ＭＳ 明朝"/>
          <w:noProof/>
          <w:lang w:eastAsia="ja-JP"/>
        </w:rPr>
        <w:pict>
          <v:shape id="_x0000_s1030" type="#_x0000_t202" style="position:absolute;left:0;text-align:left;margin-left:6pt;margin-top:11.25pt;width:252.75pt;height:146.5pt;z-index:-251659264;mso-wrap-style:none;mso-wrap-edited:f" wrapcoords="-64 0 -64 21600 21664 21600 21664 0 -64 0">
            <v:textbox style="mso-next-textbox:#_x0000_s1030">
              <w:txbxContent>
                <w:p w:rsidR="00AC6A43" w:rsidRPr="00AD3CB3" w:rsidRDefault="00D770A6" w:rsidP="000A45F4">
                  <w:pPr>
                    <w:rPr>
                      <w:rFonts w:eastAsia="ＭＳ 明朝"/>
                      <w:lang w:eastAsia="ja-JP"/>
                    </w:rPr>
                  </w:pPr>
                  <w:r>
                    <w:rPr>
                      <w:rFonts w:hint="eastAsia"/>
                      <w:noProof/>
                      <w:lang w:eastAsia="ja-JP"/>
                    </w:rPr>
                    <w:drawing>
                      <wp:inline distT="0" distB="0" distL="0" distR="0">
                        <wp:extent cx="3057525" cy="17240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057525" cy="1724025"/>
                                </a:xfrm>
                                <a:prstGeom prst="rect">
                                  <a:avLst/>
                                </a:prstGeom>
                                <a:noFill/>
                                <a:ln w="9525">
                                  <a:noFill/>
                                  <a:miter lim="800000"/>
                                  <a:headEnd/>
                                  <a:tailEnd/>
                                </a:ln>
                              </pic:spPr>
                            </pic:pic>
                          </a:graphicData>
                        </a:graphic>
                      </wp:inline>
                    </w:drawing>
                  </w:r>
                </w:p>
              </w:txbxContent>
            </v:textbox>
            <w10:wrap type="tight"/>
          </v:shape>
        </w:pict>
      </w:r>
    </w:p>
    <w:p w:rsidR="000A45F4" w:rsidRDefault="00F1610C" w:rsidP="000A45F4">
      <w:pPr>
        <w:pStyle w:val="figurecaption"/>
      </w:pPr>
      <w:r>
        <w:rPr>
          <w:rFonts w:eastAsia="ＭＳ 明朝" w:hint="eastAsia"/>
          <w:lang w:eastAsia="ja-JP"/>
        </w:rPr>
        <w:t>Information clustering algorithm</w:t>
      </w:r>
    </w:p>
    <w:p w:rsidR="00514B6F" w:rsidRDefault="00514B6F" w:rsidP="00A139B7">
      <w:pPr>
        <w:pStyle w:val="BodyText"/>
        <w:rPr>
          <w:rFonts w:eastAsia="ＭＳ 明朝"/>
          <w:lang w:eastAsia="ja-JP"/>
        </w:rPr>
      </w:pPr>
      <w:r>
        <w:rPr>
          <w:rFonts w:eastAsia="ＭＳ 明朝" w:hint="eastAsia"/>
          <w:lang w:eastAsia="ja-JP"/>
        </w:rPr>
        <w:t xml:space="preserve">Figure 2 shows how that information, taken from the previous index detection algorithm, builds the graph on the right hand. When having the information stored in a database, </w:t>
      </w:r>
      <w:r w:rsidR="00BC37AC">
        <w:rPr>
          <w:rFonts w:eastAsia="ＭＳ 明朝" w:hint="eastAsia"/>
          <w:lang w:eastAsia="ja-JP"/>
        </w:rPr>
        <w:t xml:space="preserve">depicted in the left hand, it is easy to reconstruct the information, while saving a large amount of </w:t>
      </w:r>
      <w:del w:id="165" w:author="Luis Loyola" w:date="2010-03-28T23:50:00Z">
        <w:r w:rsidR="00BC37AC" w:rsidDel="00402AAE">
          <w:rPr>
            <w:rFonts w:eastAsia="ＭＳ 明朝" w:hint="eastAsia"/>
            <w:lang w:eastAsia="ja-JP"/>
          </w:rPr>
          <w:delText xml:space="preserve">information </w:delText>
        </w:r>
      </w:del>
      <w:ins w:id="166" w:author="Luis Loyola" w:date="2010-03-28T23:50:00Z">
        <w:r w:rsidR="00402AAE">
          <w:rPr>
            <w:rFonts w:eastAsia="ＭＳ 明朝" w:hint="eastAsia"/>
            <w:lang w:eastAsia="ja-JP"/>
          </w:rPr>
          <w:t xml:space="preserve">space </w:t>
        </w:r>
      </w:ins>
      <w:r w:rsidR="00BC37AC">
        <w:rPr>
          <w:rFonts w:eastAsia="ＭＳ 明朝" w:hint="eastAsia"/>
          <w:lang w:eastAsia="ja-JP"/>
        </w:rPr>
        <w:t xml:space="preserve">in the database. Instead of storing </w:t>
      </w:r>
      <w:proofErr w:type="spellStart"/>
      <w:r w:rsidR="00BC37AC">
        <w:rPr>
          <w:rFonts w:eastAsia="ＭＳ 明朝" w:hint="eastAsia"/>
          <w:lang w:eastAsia="ja-JP"/>
        </w:rPr>
        <w:t>Luma</w:t>
      </w:r>
      <w:proofErr w:type="spellEnd"/>
      <w:r w:rsidR="00BC37AC">
        <w:rPr>
          <w:rFonts w:eastAsia="ＭＳ 明朝" w:hint="eastAsia"/>
          <w:lang w:eastAsia="ja-JP"/>
        </w:rPr>
        <w:t xml:space="preserve"> information about every second or frame, only the indexes are stored.</w:t>
      </w:r>
    </w:p>
    <w:p w:rsidR="00684A82" w:rsidRPr="00684A82" w:rsidRDefault="00684A82" w:rsidP="00A139B7">
      <w:pPr>
        <w:pStyle w:val="BodyText"/>
        <w:rPr>
          <w:rFonts w:eastAsia="ＭＳ 明朝"/>
          <w:lang w:eastAsia="ja-JP"/>
        </w:rPr>
      </w:pPr>
      <w:r>
        <w:rPr>
          <w:rFonts w:eastAsia="ＭＳ 明朝"/>
          <w:lang w:eastAsia="ja-JP"/>
        </w:rPr>
        <w:t>Additionally</w:t>
      </w:r>
      <w:r>
        <w:rPr>
          <w:rFonts w:eastAsia="ＭＳ 明朝" w:hint="eastAsia"/>
          <w:lang w:eastAsia="ja-JP"/>
        </w:rPr>
        <w:t xml:space="preserve"> to the information </w:t>
      </w:r>
      <w:del w:id="167" w:author="Luis Loyola" w:date="2010-03-28T23:56:00Z">
        <w:r w:rsidDel="000506EA">
          <w:rPr>
            <w:rFonts w:eastAsia="ＭＳ 明朝" w:hint="eastAsia"/>
            <w:lang w:eastAsia="ja-JP"/>
          </w:rPr>
          <w:delText>pertaining to</w:delText>
        </w:r>
      </w:del>
      <w:ins w:id="168" w:author="Luis Loyola" w:date="2010-03-28T23:56:00Z">
        <w:r w:rsidR="000506EA">
          <w:rPr>
            <w:rFonts w:eastAsia="ＭＳ 明朝" w:hint="eastAsia"/>
            <w:lang w:eastAsia="ja-JP"/>
          </w:rPr>
          <w:t>from</w:t>
        </w:r>
      </w:ins>
      <w:r>
        <w:rPr>
          <w:rFonts w:eastAsia="ＭＳ 明朝" w:hint="eastAsia"/>
          <w:lang w:eastAsia="ja-JP"/>
        </w:rPr>
        <w:t xml:space="preserve"> each movie, </w:t>
      </w:r>
      <w:r w:rsidR="00A7004C">
        <w:rPr>
          <w:rFonts w:hint="eastAsia"/>
        </w:rPr>
        <w:t xml:space="preserve">a </w:t>
      </w:r>
      <w:r>
        <w:rPr>
          <w:rFonts w:eastAsia="ＭＳ 明朝" w:hint="eastAsia"/>
          <w:lang w:eastAsia="ja-JP"/>
        </w:rPr>
        <w:t>l</w:t>
      </w:r>
      <w:r w:rsidR="00A7004C">
        <w:rPr>
          <w:rFonts w:hint="eastAsia"/>
        </w:rPr>
        <w:t xml:space="preserve">ook-up table for the values of </w:t>
      </w:r>
      <w:proofErr w:type="spellStart"/>
      <w:r w:rsidR="00A7004C">
        <w:rPr>
          <w:rFonts w:hint="eastAsia"/>
        </w:rPr>
        <w:t>Luma</w:t>
      </w:r>
      <w:proofErr w:type="spellEnd"/>
      <w:r w:rsidR="00A7004C">
        <w:rPr>
          <w:rFonts w:hint="eastAsia"/>
        </w:rPr>
        <w:t xml:space="preserve"> is used. This table allows to quickly </w:t>
      </w:r>
      <w:proofErr w:type="gramStart"/>
      <w:r w:rsidR="00A7004C">
        <w:rPr>
          <w:rFonts w:hint="eastAsia"/>
        </w:rPr>
        <w:t>search</w:t>
      </w:r>
      <w:proofErr w:type="gramEnd"/>
      <w:r w:rsidR="00A7004C">
        <w:rPr>
          <w:rFonts w:hint="eastAsia"/>
        </w:rPr>
        <w:t xml:space="preserve"> </w:t>
      </w:r>
      <w:ins w:id="169" w:author="Luis Loyola" w:date="2010-03-28T23:56:00Z">
        <w:r w:rsidR="000506EA">
          <w:rPr>
            <w:rFonts w:eastAsiaTheme="minorEastAsia" w:hint="eastAsia"/>
            <w:lang w:eastAsia="ja-JP"/>
          </w:rPr>
          <w:t xml:space="preserve">for </w:t>
        </w:r>
      </w:ins>
      <w:r w:rsidR="00A7004C">
        <w:rPr>
          <w:rFonts w:hint="eastAsia"/>
        </w:rPr>
        <w:t xml:space="preserve">movies that have a specific </w:t>
      </w:r>
      <w:proofErr w:type="spellStart"/>
      <w:r w:rsidR="00A7004C">
        <w:rPr>
          <w:rFonts w:hint="eastAsia"/>
        </w:rPr>
        <w:t>Luma</w:t>
      </w:r>
      <w:proofErr w:type="spellEnd"/>
      <w:r w:rsidR="00A7004C">
        <w:rPr>
          <w:rFonts w:hint="eastAsia"/>
        </w:rPr>
        <w:t xml:space="preserve"> value in any of the movie indexes. </w:t>
      </w:r>
    </w:p>
    <w:p w:rsidR="00A7004C" w:rsidRPr="00E866F5" w:rsidRDefault="00A7004C" w:rsidP="00A7004C">
      <w:pPr>
        <w:pStyle w:val="Heading2"/>
      </w:pPr>
      <w:r w:rsidRPr="00E866F5">
        <w:rPr>
          <w:rFonts w:hint="eastAsia"/>
        </w:rPr>
        <w:t>Search algorithm</w:t>
      </w:r>
    </w:p>
    <w:p w:rsidR="00A7004C" w:rsidRDefault="00A7004C" w:rsidP="00A139B7">
      <w:pPr>
        <w:pStyle w:val="BodyText"/>
        <w:rPr>
          <w:rFonts w:eastAsia="ＭＳ 明朝"/>
          <w:lang w:eastAsia="ja-JP"/>
        </w:rPr>
      </w:pPr>
      <w:r>
        <w:rPr>
          <w:rFonts w:hint="eastAsia"/>
        </w:rPr>
        <w:t xml:space="preserve"> The search algorithm consists of several levels or layers of filtering. By providing several layers of identification, we can achieve faster searches and use </w:t>
      </w:r>
      <w:r>
        <w:t>fewer resources</w:t>
      </w:r>
      <w:r>
        <w:rPr>
          <w:rFonts w:hint="eastAsia"/>
        </w:rPr>
        <w:t xml:space="preserve">. </w:t>
      </w:r>
      <w:r w:rsidR="00684A82">
        <w:rPr>
          <w:rFonts w:eastAsia="ＭＳ 明朝"/>
          <w:lang w:eastAsia="ja-JP"/>
        </w:rPr>
        <w:t>U</w:t>
      </w:r>
      <w:r w:rsidR="00684A82">
        <w:rPr>
          <w:rFonts w:eastAsia="ＭＳ 明朝" w:hint="eastAsia"/>
          <w:lang w:eastAsia="ja-JP"/>
        </w:rPr>
        <w:t xml:space="preserve">sing this approach, </w:t>
      </w:r>
      <w:r>
        <w:rPr>
          <w:rFonts w:hint="eastAsia"/>
        </w:rPr>
        <w:t>it is possible to discard movies that are clearly not related to our source video, or clip, and only increase the effort of the search with videos that have a higher probability of being a match.</w:t>
      </w:r>
    </w:p>
    <w:p w:rsidR="00514B6F" w:rsidRDefault="00514B6F" w:rsidP="00514B6F">
      <w:pPr>
        <w:pStyle w:val="BodyText"/>
      </w:pPr>
      <w:r>
        <w:rPr>
          <w:rFonts w:hint="eastAsia"/>
        </w:rPr>
        <w:t xml:space="preserve">The initial filtering consists on calculating the clustered </w:t>
      </w:r>
      <w:proofErr w:type="spellStart"/>
      <w:ins w:id="170" w:author="Luis Loyola" w:date="2010-03-29T00:11:00Z">
        <w:r w:rsidR="00C0201B">
          <w:rPr>
            <w:rFonts w:eastAsiaTheme="minorEastAsia" w:hint="eastAsia"/>
            <w:lang w:eastAsia="ja-JP"/>
          </w:rPr>
          <w:t>Luma</w:t>
        </w:r>
        <w:proofErr w:type="spellEnd"/>
        <w:r w:rsidR="00C0201B">
          <w:rPr>
            <w:rFonts w:eastAsiaTheme="minorEastAsia" w:hint="eastAsia"/>
            <w:lang w:eastAsia="ja-JP"/>
          </w:rPr>
          <w:t xml:space="preserve"> </w:t>
        </w:r>
      </w:ins>
      <w:r>
        <w:rPr>
          <w:rFonts w:hint="eastAsia"/>
        </w:rPr>
        <w:t xml:space="preserve">information of a given </w:t>
      </w:r>
      <w:ins w:id="171" w:author="Luis Loyola" w:date="2010-03-29T08:20:00Z">
        <w:r w:rsidR="00B64668">
          <w:rPr>
            <w:rFonts w:eastAsiaTheme="minorEastAsia" w:hint="eastAsia"/>
            <w:lang w:eastAsia="ja-JP"/>
          </w:rPr>
          <w:t xml:space="preserve">video </w:t>
        </w:r>
      </w:ins>
      <w:r>
        <w:rPr>
          <w:rFonts w:hint="eastAsia"/>
        </w:rPr>
        <w:t>clip</w:t>
      </w:r>
      <w:ins w:id="172" w:author="Luis Loyola" w:date="2010-03-29T08:20:00Z">
        <w:r w:rsidR="00B64668">
          <w:rPr>
            <w:rFonts w:eastAsiaTheme="minorEastAsia" w:hint="eastAsia"/>
            <w:lang w:eastAsia="ja-JP"/>
          </w:rPr>
          <w:t xml:space="preserve"> or </w:t>
        </w:r>
        <w:proofErr w:type="gramStart"/>
        <w:r w:rsidR="00B64668">
          <w:rPr>
            <w:rFonts w:eastAsiaTheme="minorEastAsia" w:hint="eastAsia"/>
            <w:lang w:eastAsia="ja-JP"/>
          </w:rPr>
          <w:t xml:space="preserve">scene </w:t>
        </w:r>
      </w:ins>
      <w:proofErr w:type="gramEnd"/>
      <w:del w:id="173" w:author="Luis Loyola" w:date="2010-03-29T08:20:00Z">
        <w:r w:rsidDel="00B64668">
          <w:rPr>
            <w:rFonts w:hint="eastAsia"/>
          </w:rPr>
          <w:delText xml:space="preserve"> to be found</w:delText>
        </w:r>
      </w:del>
      <w:r>
        <w:rPr>
          <w:rFonts w:hint="eastAsia"/>
        </w:rPr>
        <w:t xml:space="preserve">, </w:t>
      </w:r>
      <w:del w:id="174" w:author="Luis Loyola" w:date="2010-03-29T08:20:00Z">
        <w:r w:rsidDel="00B64668">
          <w:rPr>
            <w:rFonts w:hint="eastAsia"/>
          </w:rPr>
          <w:delText>or source movie,</w:delText>
        </w:r>
      </w:del>
      <w:ins w:id="175" w:author="Luis Loyola" w:date="2010-03-29T08:20:00Z">
        <w:r w:rsidR="00B64668">
          <w:rPr>
            <w:rFonts w:hint="eastAsia"/>
          </w:rPr>
          <w:t>to be found</w:t>
        </w:r>
        <w:r w:rsidR="00B64668">
          <w:rPr>
            <w:rFonts w:eastAsiaTheme="minorEastAsia" w:hint="eastAsia"/>
            <w:lang w:eastAsia="ja-JP"/>
          </w:rPr>
          <w:t>,</w:t>
        </w:r>
      </w:ins>
      <w:r>
        <w:rPr>
          <w:rFonts w:hint="eastAsia"/>
        </w:rPr>
        <w:t xml:space="preserve"> calculate its time indexes and </w:t>
      </w:r>
      <w:del w:id="176" w:author="Luis Loyola" w:date="2010-03-29T08:20:00Z">
        <w:r w:rsidDel="00B64668">
          <w:rPr>
            <w:rFonts w:hint="eastAsia"/>
          </w:rPr>
          <w:delText>each index</w:delText>
        </w:r>
      </w:del>
      <w:ins w:id="177" w:author="Luis Loyola" w:date="2010-03-29T08:20:00Z">
        <w:r w:rsidR="00B64668">
          <w:rPr>
            <w:rFonts w:eastAsiaTheme="minorEastAsia" w:hint="eastAsia"/>
            <w:lang w:eastAsia="ja-JP"/>
          </w:rPr>
          <w:t xml:space="preserve">associated </w:t>
        </w:r>
      </w:ins>
      <w:r>
        <w:rPr>
          <w:rFonts w:hint="eastAsia"/>
        </w:rPr>
        <w:t xml:space="preserve"> </w:t>
      </w:r>
      <w:proofErr w:type="spellStart"/>
      <w:ins w:id="178" w:author="Luis Loyola" w:date="2010-03-29T08:21:00Z">
        <w:r w:rsidR="00B64668">
          <w:rPr>
            <w:rFonts w:eastAsiaTheme="minorEastAsia" w:hint="eastAsia"/>
            <w:lang w:eastAsia="ja-JP"/>
          </w:rPr>
          <w:t>Luma</w:t>
        </w:r>
        <w:proofErr w:type="spellEnd"/>
        <w:r w:rsidR="00B64668">
          <w:rPr>
            <w:rFonts w:eastAsiaTheme="minorEastAsia" w:hint="eastAsia"/>
            <w:lang w:eastAsia="ja-JP"/>
          </w:rPr>
          <w:t xml:space="preserve"> </w:t>
        </w:r>
      </w:ins>
      <w:r>
        <w:rPr>
          <w:rFonts w:hint="eastAsia"/>
        </w:rPr>
        <w:t>value</w:t>
      </w:r>
      <w:ins w:id="179" w:author="Luis Loyola" w:date="2010-03-29T08:21:00Z">
        <w:r w:rsidR="00B64668">
          <w:rPr>
            <w:rFonts w:eastAsiaTheme="minorEastAsia" w:hint="eastAsia"/>
            <w:lang w:eastAsia="ja-JP"/>
          </w:rPr>
          <w:t>s</w:t>
        </w:r>
      </w:ins>
      <w:del w:id="180" w:author="Luis Loyola" w:date="2010-03-29T08:21:00Z">
        <w:r w:rsidDel="00B64668">
          <w:rPr>
            <w:rFonts w:hint="eastAsia"/>
          </w:rPr>
          <w:delText xml:space="preserve"> of Luma</w:delText>
        </w:r>
      </w:del>
      <w:r>
        <w:rPr>
          <w:rFonts w:hint="eastAsia"/>
        </w:rPr>
        <w:t xml:space="preserve">. Then the algorithm will proceed to </w:t>
      </w:r>
      <w:del w:id="181" w:author="Luis Loyola" w:date="2010-03-29T08:21:00Z">
        <w:r w:rsidDel="00B64668">
          <w:rPr>
            <w:rFonts w:hint="eastAsia"/>
          </w:rPr>
          <w:delText xml:space="preserve">make </w:delText>
        </w:r>
      </w:del>
      <w:ins w:id="182" w:author="Luis Loyola" w:date="2010-03-29T08:21:00Z">
        <w:r w:rsidR="00B64668">
          <w:rPr>
            <w:rFonts w:eastAsiaTheme="minorEastAsia" w:hint="eastAsia"/>
            <w:lang w:eastAsia="ja-JP"/>
          </w:rPr>
          <w:t xml:space="preserve">perform </w:t>
        </w:r>
      </w:ins>
      <w:r>
        <w:rPr>
          <w:rFonts w:hint="eastAsia"/>
        </w:rPr>
        <w:t xml:space="preserve">two </w:t>
      </w:r>
      <w:del w:id="183" w:author="Luis Loyola" w:date="2010-03-29T08:21:00Z">
        <w:r w:rsidDel="00382EB7">
          <w:rPr>
            <w:rFonts w:hint="eastAsia"/>
          </w:rPr>
          <w:delText>analysis</w:delText>
        </w:r>
      </w:del>
      <w:ins w:id="184" w:author="Luis Loyola" w:date="2010-03-29T08:21:00Z">
        <w:r w:rsidR="00382EB7">
          <w:t>analyses</w:t>
        </w:r>
      </w:ins>
      <w:r>
        <w:rPr>
          <w:rFonts w:hint="eastAsia"/>
        </w:rPr>
        <w:t xml:space="preserve">. Firstly, search the look-up tables for movies with indexes of similar values of </w:t>
      </w:r>
      <w:proofErr w:type="spellStart"/>
      <w:r>
        <w:rPr>
          <w:rFonts w:hint="eastAsia"/>
        </w:rPr>
        <w:t>Luma</w:t>
      </w:r>
      <w:proofErr w:type="spellEnd"/>
      <w:r>
        <w:rPr>
          <w:rFonts w:hint="eastAsia"/>
        </w:rPr>
        <w:t xml:space="preserve">. Secondly, analyze the time indexes of the selected movies and consider for further analysis only the movies that have a similar number and time distribution of </w:t>
      </w:r>
      <w:r>
        <w:rPr>
          <w:rFonts w:hint="eastAsia"/>
        </w:rPr>
        <w:lastRenderedPageBreak/>
        <w:t>indexes. That information is extremely effective in an initial phase, since the</w:t>
      </w:r>
      <w:ins w:id="185" w:author="Luis Loyola" w:date="2010-03-29T08:22:00Z">
        <w:r w:rsidR="00382EB7">
          <w:rPr>
            <w:rFonts w:eastAsiaTheme="minorEastAsia" w:hint="eastAsia"/>
            <w:lang w:eastAsia="ja-JP"/>
          </w:rPr>
          <w:t xml:space="preserve"> time</w:t>
        </w:r>
      </w:ins>
      <w:r>
        <w:rPr>
          <w:rFonts w:hint="eastAsia"/>
        </w:rPr>
        <w:t xml:space="preserve"> indexes and their values of </w:t>
      </w:r>
      <w:proofErr w:type="spellStart"/>
      <w:r>
        <w:rPr>
          <w:rFonts w:hint="eastAsia"/>
        </w:rPr>
        <w:t>Luma</w:t>
      </w:r>
      <w:proofErr w:type="spellEnd"/>
      <w:r>
        <w:rPr>
          <w:rFonts w:hint="eastAsia"/>
        </w:rPr>
        <w:t xml:space="preserve"> provide a simple, and </w:t>
      </w:r>
      <w:r>
        <w:t>computationally</w:t>
      </w:r>
      <w:r>
        <w:rPr>
          <w:rFonts w:hint="eastAsia"/>
        </w:rPr>
        <w:t xml:space="preserve"> effective, way to discard unrelated movies, while retaining a high level of uniqueness. It is, therefore, possible to spend less time in calculations on movies that are easily identified as not being a match.</w:t>
      </w:r>
    </w:p>
    <w:p w:rsidR="00684A82" w:rsidRDefault="00A7004C" w:rsidP="00A139B7">
      <w:pPr>
        <w:pStyle w:val="BodyText"/>
        <w:rPr>
          <w:rFonts w:eastAsia="ＭＳ 明朝"/>
          <w:lang w:eastAsia="ja-JP"/>
        </w:rPr>
      </w:pPr>
      <w:r>
        <w:rPr>
          <w:rFonts w:hint="eastAsia"/>
        </w:rPr>
        <w:t xml:space="preserve">Next step consists on analyzing all the videos that were previously </w:t>
      </w:r>
      <w:del w:id="186" w:author="Luis Loyola" w:date="2010-03-29T08:23:00Z">
        <w:r w:rsidDel="00382EB7">
          <w:rPr>
            <w:rFonts w:hint="eastAsia"/>
          </w:rPr>
          <w:delText xml:space="preserve">deemed </w:delText>
        </w:r>
      </w:del>
      <w:ins w:id="187" w:author="Luis Loyola" w:date="2010-03-29T08:23:00Z">
        <w:r w:rsidR="00382EB7">
          <w:rPr>
            <w:rFonts w:eastAsiaTheme="minorEastAsia" w:hint="eastAsia"/>
            <w:lang w:eastAsia="ja-JP"/>
          </w:rPr>
          <w:t>found</w:t>
        </w:r>
        <w:r w:rsidR="00382EB7">
          <w:rPr>
            <w:rFonts w:hint="eastAsia"/>
          </w:rPr>
          <w:t xml:space="preserve"> </w:t>
        </w:r>
      </w:ins>
      <w:r>
        <w:rPr>
          <w:rFonts w:hint="eastAsia"/>
        </w:rPr>
        <w:t xml:space="preserve">to be </w:t>
      </w:r>
      <w:r>
        <w:t>possible matches of our source video</w:t>
      </w:r>
      <w:ins w:id="188" w:author="Luis Loyola" w:date="2010-03-29T08:23:00Z">
        <w:r w:rsidR="00382EB7">
          <w:rPr>
            <w:rFonts w:eastAsiaTheme="minorEastAsia" w:hint="eastAsia"/>
            <w:lang w:eastAsia="ja-JP"/>
          </w:rPr>
          <w:t xml:space="preserve"> clip</w:t>
        </w:r>
      </w:ins>
      <w:r>
        <w:t xml:space="preserve">. </w:t>
      </w:r>
      <w:r>
        <w:rPr>
          <w:rFonts w:hint="eastAsia"/>
        </w:rPr>
        <w:t xml:space="preserve">In this step, different </w:t>
      </w:r>
      <w:del w:id="189" w:author="Luis Loyola" w:date="2010-03-29T08:23:00Z">
        <w:r w:rsidDel="00382EB7">
          <w:rPr>
            <w:rFonts w:hint="eastAsia"/>
          </w:rPr>
          <w:delText xml:space="preserve">analysis </w:delText>
        </w:r>
      </w:del>
      <w:proofErr w:type="gramStart"/>
      <w:ins w:id="190" w:author="Luis Loyola" w:date="2010-03-29T08:23:00Z">
        <w:r w:rsidR="00382EB7">
          <w:rPr>
            <w:rFonts w:eastAsiaTheme="minorEastAsia" w:hint="eastAsia"/>
            <w:lang w:eastAsia="ja-JP"/>
          </w:rPr>
          <w:t xml:space="preserve">correlation </w:t>
        </w:r>
        <w:r w:rsidR="00382EB7">
          <w:rPr>
            <w:rFonts w:hint="eastAsia"/>
          </w:rPr>
          <w:t xml:space="preserve"> </w:t>
        </w:r>
      </w:ins>
      <w:r>
        <w:rPr>
          <w:rFonts w:hint="eastAsia"/>
        </w:rPr>
        <w:t>approaches</w:t>
      </w:r>
      <w:proofErr w:type="gramEnd"/>
      <w:r>
        <w:rPr>
          <w:rFonts w:hint="eastAsia"/>
        </w:rPr>
        <w:t xml:space="preserve"> are used. </w:t>
      </w:r>
      <w:ins w:id="191" w:author="Luis Loyola" w:date="2010-03-29T08:24:00Z">
        <w:r w:rsidR="00382EB7">
          <w:rPr>
            <w:rFonts w:eastAsiaTheme="minorEastAsia" w:hint="eastAsia"/>
            <w:lang w:eastAsia="ja-JP"/>
          </w:rPr>
          <w:t xml:space="preserve">After trying out several of them, </w:t>
        </w:r>
      </w:ins>
      <w:del w:id="192" w:author="Luis Loyola" w:date="2010-03-29T08:24:00Z">
        <w:r w:rsidR="00684A82" w:rsidDel="00382EB7">
          <w:rPr>
            <w:rFonts w:eastAsia="ＭＳ 明朝" w:hint="eastAsia"/>
            <w:lang w:eastAsia="ja-JP"/>
          </w:rPr>
          <w:delText xml:space="preserve">We </w:delText>
        </w:r>
      </w:del>
      <w:ins w:id="193" w:author="Luis Loyola" w:date="2010-03-29T08:24:00Z">
        <w:r w:rsidR="00382EB7">
          <w:rPr>
            <w:rFonts w:eastAsia="ＭＳ 明朝" w:hint="eastAsia"/>
            <w:lang w:eastAsia="ja-JP"/>
          </w:rPr>
          <w:t>w</w:t>
        </w:r>
        <w:r w:rsidR="00382EB7">
          <w:rPr>
            <w:rFonts w:eastAsia="ＭＳ 明朝" w:hint="eastAsia"/>
            <w:lang w:eastAsia="ja-JP"/>
          </w:rPr>
          <w:t xml:space="preserve">e </w:t>
        </w:r>
      </w:ins>
      <w:del w:id="194" w:author="Luis Loyola" w:date="2010-03-29T08:24:00Z">
        <w:r w:rsidR="00684A82" w:rsidDel="00382EB7">
          <w:rPr>
            <w:rFonts w:eastAsia="ＭＳ 明朝" w:hint="eastAsia"/>
            <w:lang w:eastAsia="ja-JP"/>
          </w:rPr>
          <w:delText xml:space="preserve">make </w:delText>
        </w:r>
        <w:r w:rsidDel="00382EB7">
          <w:rPr>
            <w:rFonts w:hint="eastAsia"/>
          </w:rPr>
          <w:delText>use</w:delText>
        </w:r>
      </w:del>
      <w:ins w:id="195" w:author="Luis Loyola" w:date="2010-03-29T08:24:00Z">
        <w:r w:rsidR="00382EB7">
          <w:rPr>
            <w:rFonts w:eastAsia="ＭＳ 明朝" w:hint="eastAsia"/>
            <w:lang w:eastAsia="ja-JP"/>
          </w:rPr>
          <w:t>have finally selected</w:t>
        </w:r>
      </w:ins>
      <w:r>
        <w:rPr>
          <w:rFonts w:hint="eastAsia"/>
        </w:rPr>
        <w:t xml:space="preserve"> </w:t>
      </w:r>
      <w:del w:id="196" w:author="Luis Loyola" w:date="2010-03-29T08:24:00Z">
        <w:r w:rsidDel="00382EB7">
          <w:rPr>
            <w:rFonts w:hint="eastAsia"/>
          </w:rPr>
          <w:delText xml:space="preserve">of </w:delText>
        </w:r>
      </w:del>
      <w:r>
        <w:rPr>
          <w:rFonts w:hint="eastAsia"/>
        </w:rPr>
        <w:t xml:space="preserve">the </w:t>
      </w:r>
      <w:proofErr w:type="spellStart"/>
      <w:r>
        <w:rPr>
          <w:rFonts w:hint="eastAsia"/>
        </w:rPr>
        <w:t>Tanimoto</w:t>
      </w:r>
      <w:proofErr w:type="spellEnd"/>
      <w:r>
        <w:rPr>
          <w:rFonts w:hint="eastAsia"/>
        </w:rPr>
        <w:t xml:space="preserve"> </w:t>
      </w:r>
      <w:r w:rsidR="00896DE4">
        <w:rPr>
          <w:rFonts w:eastAsia="ＭＳ 明朝" w:hint="eastAsia"/>
          <w:lang w:eastAsia="ja-JP"/>
        </w:rPr>
        <w:t>c</w:t>
      </w:r>
      <w:r>
        <w:rPr>
          <w:rFonts w:hint="eastAsia"/>
        </w:rPr>
        <w:t xml:space="preserve">orrelation </w:t>
      </w:r>
      <w:proofErr w:type="gramStart"/>
      <w:r>
        <w:rPr>
          <w:rFonts w:hint="eastAsia"/>
        </w:rPr>
        <w:t>factor</w:t>
      </w:r>
      <w:r w:rsidR="00684A82">
        <w:rPr>
          <w:rFonts w:eastAsia="ＭＳ 明朝" w:hint="eastAsia"/>
          <w:lang w:eastAsia="ja-JP"/>
        </w:rPr>
        <w:t>[</w:t>
      </w:r>
      <w:proofErr w:type="gramEnd"/>
      <w:r w:rsidR="00684A82">
        <w:rPr>
          <w:rFonts w:eastAsia="ＭＳ 明朝" w:hint="eastAsia"/>
          <w:lang w:eastAsia="ja-JP"/>
        </w:rPr>
        <w:t>7], defined in (1)</w:t>
      </w:r>
      <w:ins w:id="197" w:author="Luis Loyola" w:date="2010-03-29T08:24:00Z">
        <w:r w:rsidR="00382EB7">
          <w:rPr>
            <w:rFonts w:eastAsia="ＭＳ 明朝" w:hint="eastAsia"/>
            <w:lang w:eastAsia="ja-JP"/>
          </w:rPr>
          <w:t xml:space="preserve">, due to its great </w:t>
        </w:r>
        <w:r w:rsidR="00382EB7">
          <w:rPr>
            <w:rFonts w:eastAsia="ＭＳ 明朝"/>
            <w:lang w:eastAsia="ja-JP"/>
          </w:rPr>
          <w:t>performance</w:t>
        </w:r>
        <w:r w:rsidR="00382EB7">
          <w:rPr>
            <w:rFonts w:eastAsia="ＭＳ 明朝" w:hint="eastAsia"/>
            <w:lang w:eastAsia="ja-JP"/>
          </w:rPr>
          <w:t xml:space="preserve"> in a large number of trial movie sets.</w:t>
        </w:r>
      </w:ins>
      <w:del w:id="198" w:author="Luis Loyola" w:date="2010-03-29T08:24:00Z">
        <w:r w:rsidR="00684A82" w:rsidDel="00382EB7">
          <w:rPr>
            <w:rFonts w:eastAsia="ＭＳ 明朝" w:hint="eastAsia"/>
            <w:lang w:eastAsia="ja-JP"/>
          </w:rPr>
          <w:delText>.</w:delText>
        </w:r>
      </w:del>
    </w:p>
    <w:p w:rsidR="00684A82" w:rsidRDefault="00684A82" w:rsidP="00A7004C">
      <w:pPr>
        <w:ind w:firstLine="360"/>
        <w:jc w:val="both"/>
        <w:rPr>
          <w:rFonts w:eastAsia="ＭＳ 明朝"/>
          <w:szCs w:val="21"/>
          <w:lang w:eastAsia="ja-JP"/>
        </w:rPr>
      </w:pPr>
    </w:p>
    <w:p w:rsidR="00684A82" w:rsidRDefault="00684A82" w:rsidP="00684A82">
      <w:pPr>
        <w:pStyle w:val="BodyText"/>
        <w:jc w:val="left"/>
        <w:rPr>
          <w:rFonts w:eastAsia="ＭＳ 明朝"/>
          <w:lang w:eastAsia="ja-JP"/>
        </w:rPr>
      </w:pPr>
      <w:r w:rsidRPr="00203052">
        <w:rPr>
          <w:rFonts w:eastAsia="ＭＳ 明朝"/>
          <w:position w:val="-36"/>
          <w:lang w:eastAsia="ja-JP"/>
        </w:rPr>
        <w:object w:dxaOrig="28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37.5pt" o:ole="">
            <v:imagedata r:id="rId10" o:title=""/>
          </v:shape>
          <o:OLEObject Type="Embed" ProgID="Equation.3" ShapeID="_x0000_i1025" DrawAspect="Content" ObjectID="_1331357678" r:id="rId11"/>
        </w:object>
      </w:r>
      <w:r>
        <w:rPr>
          <w:rFonts w:eastAsia="ＭＳ 明朝" w:hint="eastAsia"/>
          <w:lang w:eastAsia="ja-JP"/>
        </w:rPr>
        <w:t xml:space="preserve">                                  (1)</w:t>
      </w:r>
    </w:p>
    <w:p w:rsidR="00684A82" w:rsidRDefault="00684A82" w:rsidP="00A7004C">
      <w:pPr>
        <w:ind w:firstLine="360"/>
        <w:jc w:val="both"/>
        <w:rPr>
          <w:rFonts w:eastAsia="ＭＳ 明朝"/>
          <w:szCs w:val="21"/>
          <w:lang w:eastAsia="ja-JP"/>
        </w:rPr>
      </w:pPr>
    </w:p>
    <w:p w:rsidR="00A7004C" w:rsidRPr="005D7369" w:rsidDel="005D7369" w:rsidRDefault="00896DE4" w:rsidP="00A139B7">
      <w:pPr>
        <w:pStyle w:val="BodyText"/>
        <w:rPr>
          <w:del w:id="199" w:author="Luis Loyola" w:date="2010-03-29T08:41:00Z"/>
          <w:rFonts w:eastAsiaTheme="minorEastAsia"/>
          <w:lang w:eastAsia="ja-JP"/>
          <w:rPrChange w:id="200" w:author="Luis Loyola" w:date="2010-03-29T08:38:00Z">
            <w:rPr>
              <w:del w:id="201" w:author="Luis Loyola" w:date="2010-03-29T08:41:00Z"/>
            </w:rPr>
          </w:rPrChange>
        </w:rPr>
      </w:pPr>
      <w:r>
        <w:rPr>
          <w:rFonts w:hint="eastAsia"/>
        </w:rPr>
        <w:t xml:space="preserve">The </w:t>
      </w:r>
      <w:proofErr w:type="spellStart"/>
      <w:r>
        <w:rPr>
          <w:rFonts w:hint="eastAsia"/>
        </w:rPr>
        <w:t>Tanimoto</w:t>
      </w:r>
      <w:proofErr w:type="spellEnd"/>
      <w:r>
        <w:rPr>
          <w:rFonts w:hint="eastAsia"/>
        </w:rPr>
        <w:t xml:space="preserve"> </w:t>
      </w:r>
      <w:r>
        <w:rPr>
          <w:rFonts w:eastAsia="ＭＳ 明朝" w:hint="eastAsia"/>
          <w:lang w:eastAsia="ja-JP"/>
        </w:rPr>
        <w:t>c</w:t>
      </w:r>
      <w:r w:rsidR="00A7004C">
        <w:rPr>
          <w:rFonts w:hint="eastAsia"/>
        </w:rPr>
        <w:t xml:space="preserve">orrelation compares vectors of values and calculates the probability of those vectors to be similar. In more detail, the vectors that are </w:t>
      </w:r>
      <w:r>
        <w:rPr>
          <w:rFonts w:eastAsia="ＭＳ 明朝" w:hint="eastAsia"/>
          <w:lang w:eastAsia="ja-JP"/>
        </w:rPr>
        <w:t>used in</w:t>
      </w:r>
      <w:r w:rsidR="00A7004C">
        <w:rPr>
          <w:rFonts w:hint="eastAsia"/>
        </w:rPr>
        <w:t xml:space="preserve"> </w:t>
      </w:r>
      <w:del w:id="202" w:author="Luis Loyola" w:date="2010-03-29T08:25:00Z">
        <w:r w:rsidR="00A7004C" w:rsidDel="00B93F46">
          <w:rPr>
            <w:rFonts w:hint="eastAsia"/>
          </w:rPr>
          <w:delText xml:space="preserve">to </w:delText>
        </w:r>
      </w:del>
      <w:r w:rsidR="00A7004C">
        <w:rPr>
          <w:rFonts w:hint="eastAsia"/>
        </w:rPr>
        <w:t xml:space="preserve">this similarity algorithm are the </w:t>
      </w:r>
      <w:ins w:id="203" w:author="Luis Loyola" w:date="2010-03-29T08:27:00Z">
        <w:r w:rsidR="00B93F46">
          <w:rPr>
            <w:rFonts w:eastAsiaTheme="minorEastAsia" w:hint="eastAsia"/>
            <w:lang w:eastAsia="ja-JP"/>
          </w:rPr>
          <w:t xml:space="preserve">vectors containing the time indexes and associated </w:t>
        </w:r>
        <w:proofErr w:type="spellStart"/>
        <w:r w:rsidR="00B93F46">
          <w:rPr>
            <w:rFonts w:eastAsiaTheme="minorEastAsia" w:hint="eastAsia"/>
            <w:lang w:eastAsia="ja-JP"/>
          </w:rPr>
          <w:t>Luma</w:t>
        </w:r>
        <w:proofErr w:type="spellEnd"/>
        <w:r w:rsidR="00B93F46">
          <w:rPr>
            <w:rFonts w:eastAsiaTheme="minorEastAsia" w:hint="eastAsia"/>
            <w:lang w:eastAsia="ja-JP"/>
          </w:rPr>
          <w:t xml:space="preserve"> </w:t>
        </w:r>
        <w:proofErr w:type="spellStart"/>
        <w:r w:rsidR="00B93F46">
          <w:rPr>
            <w:rFonts w:eastAsiaTheme="minorEastAsia" w:hint="eastAsia"/>
            <w:lang w:eastAsia="ja-JP"/>
          </w:rPr>
          <w:t>values</w:t>
        </w:r>
      </w:ins>
      <w:del w:id="204" w:author="Luis Loyola" w:date="2010-03-29T08:27:00Z">
        <w:r w:rsidR="00A7004C" w:rsidDel="00B93F46">
          <w:rPr>
            <w:rFonts w:hint="eastAsia"/>
          </w:rPr>
          <w:delText>values</w:delText>
        </w:r>
      </w:del>
      <w:del w:id="205" w:author="Luis Loyola" w:date="2010-03-29T08:28:00Z">
        <w:r w:rsidR="00A7004C" w:rsidDel="00B93F46">
          <w:rPr>
            <w:rFonts w:hint="eastAsia"/>
          </w:rPr>
          <w:delText xml:space="preserve">, already reconstructed from the database, of each </w:delText>
        </w:r>
        <w:r w:rsidDel="00B93F46">
          <w:rPr>
            <w:rFonts w:eastAsia="ＭＳ 明朝" w:hint="eastAsia"/>
            <w:lang w:eastAsia="ja-JP"/>
          </w:rPr>
          <w:delText>index</w:delText>
        </w:r>
        <w:r w:rsidR="00A7004C" w:rsidDel="00B93F46">
          <w:rPr>
            <w:rFonts w:hint="eastAsia"/>
          </w:rPr>
          <w:delText xml:space="preserve"> of the source video and the video in the database</w:delText>
        </w:r>
      </w:del>
      <w:ins w:id="206" w:author="Luis Loyola" w:date="2010-03-29T08:28:00Z">
        <w:r w:rsidR="00B93F46">
          <w:rPr>
            <w:rFonts w:eastAsiaTheme="minorEastAsia" w:hint="eastAsia"/>
            <w:lang w:eastAsia="ja-JP"/>
          </w:rPr>
          <w:t>from</w:t>
        </w:r>
        <w:proofErr w:type="spellEnd"/>
        <w:r w:rsidR="00B93F46">
          <w:rPr>
            <w:rFonts w:eastAsiaTheme="minorEastAsia" w:hint="eastAsia"/>
            <w:lang w:eastAsia="ja-JP"/>
          </w:rPr>
          <w:t xml:space="preserve"> both the fingerprinting database and the input video clip</w:t>
        </w:r>
      </w:ins>
      <w:r w:rsidR="00A7004C">
        <w:rPr>
          <w:rFonts w:hint="eastAsia"/>
        </w:rPr>
        <w:t xml:space="preserve">. </w:t>
      </w:r>
      <w:del w:id="207" w:author="Luis Loyola" w:date="2010-03-29T08:29:00Z">
        <w:r w:rsidR="00A7004C" w:rsidDel="00B93F46">
          <w:rPr>
            <w:rFonts w:hint="eastAsia"/>
          </w:rPr>
          <w:delText>Then, each</w:delText>
        </w:r>
      </w:del>
      <w:ins w:id="208" w:author="Luis Loyola" w:date="2010-03-29T08:29:00Z">
        <w:r w:rsidR="00B93F46">
          <w:rPr>
            <w:rFonts w:eastAsiaTheme="minorEastAsia" w:hint="eastAsia"/>
            <w:lang w:eastAsia="ja-JP"/>
          </w:rPr>
          <w:t>The correlation calculation is performed along periods</w:t>
        </w:r>
      </w:ins>
      <w:r w:rsidR="00A7004C">
        <w:rPr>
          <w:rFonts w:hint="eastAsia"/>
        </w:rPr>
        <w:t xml:space="preserve"> </w:t>
      </w:r>
      <w:del w:id="209" w:author="Luis Loyola" w:date="2010-03-29T08:29:00Z">
        <w:r w:rsidR="00A7004C" w:rsidDel="00B93F46">
          <w:rPr>
            <w:rFonts w:hint="eastAsia"/>
          </w:rPr>
          <w:delText xml:space="preserve">group </w:delText>
        </w:r>
      </w:del>
      <w:r w:rsidR="00A7004C">
        <w:rPr>
          <w:rFonts w:hint="eastAsia"/>
        </w:rPr>
        <w:t xml:space="preserve">of </w:t>
      </w:r>
      <w:r w:rsidR="00471731" w:rsidRPr="00471731">
        <w:rPr>
          <w:rFonts w:eastAsia="ＭＳ 明朝" w:hint="eastAsia"/>
          <w:i/>
          <w:lang w:eastAsia="ja-JP"/>
        </w:rPr>
        <w:t>n</w:t>
      </w:r>
      <w:r w:rsidR="00A7004C">
        <w:rPr>
          <w:rFonts w:hint="eastAsia"/>
        </w:rPr>
        <w:t xml:space="preserve"> seconds</w:t>
      </w:r>
      <w:del w:id="210" w:author="Luis Loyola" w:date="2010-03-29T08:29:00Z">
        <w:r w:rsidR="00471731" w:rsidDel="00B93F46">
          <w:rPr>
            <w:rFonts w:eastAsia="ＭＳ 明朝" w:hint="eastAsia"/>
            <w:lang w:eastAsia="ja-JP"/>
          </w:rPr>
          <w:delText xml:space="preserve">, </w:delText>
        </w:r>
        <w:r w:rsidR="00A7004C" w:rsidDel="00B93F46">
          <w:rPr>
            <w:rFonts w:hint="eastAsia"/>
          </w:rPr>
          <w:delText>is analyzed</w:delText>
        </w:r>
      </w:del>
      <w:r w:rsidR="00A7004C">
        <w:rPr>
          <w:rFonts w:hint="eastAsia"/>
        </w:rPr>
        <w:t xml:space="preserve">. However, not every </w:t>
      </w:r>
      <w:r w:rsidR="00471731">
        <w:rPr>
          <w:rFonts w:eastAsia="ＭＳ 明朝" w:hint="eastAsia"/>
          <w:lang w:eastAsia="ja-JP"/>
        </w:rPr>
        <w:t>index</w:t>
      </w:r>
      <w:r w:rsidR="00A7004C">
        <w:rPr>
          <w:rFonts w:hint="eastAsia"/>
        </w:rPr>
        <w:t xml:space="preserve"> from the source video will be compared to every </w:t>
      </w:r>
      <w:r w:rsidR="00471731">
        <w:rPr>
          <w:rFonts w:eastAsia="ＭＳ 明朝" w:hint="eastAsia"/>
          <w:lang w:eastAsia="ja-JP"/>
        </w:rPr>
        <w:t>index</w:t>
      </w:r>
      <w:r w:rsidR="00A7004C">
        <w:rPr>
          <w:rFonts w:hint="eastAsia"/>
        </w:rPr>
        <w:t xml:space="preserve"> of the video in the database. Instead, if a threshold is not met from that comparison, the algorithm will jump to the next index of that movie and a new comp</w:t>
      </w:r>
      <w:r w:rsidR="00471731">
        <w:rPr>
          <w:rFonts w:hint="eastAsia"/>
        </w:rPr>
        <w:t xml:space="preserve">arison will be initiated. If </w:t>
      </w:r>
      <w:del w:id="211" w:author="Luis Loyola" w:date="2010-03-29T08:37:00Z">
        <w:r w:rsidR="00471731" w:rsidDel="005D7369">
          <w:rPr>
            <w:rFonts w:eastAsia="ＭＳ 明朝" w:hint="eastAsia"/>
            <w:lang w:eastAsia="ja-JP"/>
          </w:rPr>
          <w:delText>a</w:delText>
        </w:r>
        <w:r w:rsidR="00A7004C" w:rsidDel="005D7369">
          <w:rPr>
            <w:rFonts w:hint="eastAsia"/>
          </w:rPr>
          <w:delText xml:space="preserve"> threshold</w:delText>
        </w:r>
      </w:del>
      <w:ins w:id="212" w:author="Luis Loyola" w:date="2010-03-29T08:37:00Z">
        <w:r w:rsidR="005D7369">
          <w:rPr>
            <w:rFonts w:eastAsia="ＭＳ 明朝" w:hint="eastAsia"/>
            <w:lang w:eastAsia="ja-JP"/>
          </w:rPr>
          <w:t xml:space="preserve">the </w:t>
        </w:r>
        <w:proofErr w:type="spellStart"/>
        <w:r w:rsidR="005D7369">
          <w:rPr>
            <w:rFonts w:eastAsia="ＭＳ 明朝" w:hint="eastAsia"/>
            <w:lang w:eastAsia="ja-JP"/>
          </w:rPr>
          <w:t>Luma</w:t>
        </w:r>
        <w:proofErr w:type="spellEnd"/>
        <w:r w:rsidR="005D7369">
          <w:rPr>
            <w:rFonts w:eastAsia="ＭＳ 明朝" w:hint="eastAsia"/>
            <w:lang w:eastAsia="ja-JP"/>
          </w:rPr>
          <w:t xml:space="preserve"> vector of the input video clip matches</w:t>
        </w:r>
      </w:ins>
      <w:r w:rsidR="00A7004C">
        <w:rPr>
          <w:rFonts w:hint="eastAsia"/>
        </w:rPr>
        <w:t xml:space="preserve"> </w:t>
      </w:r>
      <w:del w:id="213" w:author="Luis Loyola" w:date="2010-03-29T08:37:00Z">
        <w:r w:rsidR="00A7004C" w:rsidDel="005D7369">
          <w:rPr>
            <w:rFonts w:hint="eastAsia"/>
          </w:rPr>
          <w:delText>is attained</w:delText>
        </w:r>
      </w:del>
      <w:ins w:id="214" w:author="Luis Loyola" w:date="2010-03-29T08:37:00Z">
        <w:r w:rsidR="005D7369">
          <w:rPr>
            <w:rFonts w:eastAsiaTheme="minorEastAsia" w:hint="eastAsia"/>
            <w:lang w:eastAsia="ja-JP"/>
          </w:rPr>
          <w:t>some vector in the database</w:t>
        </w:r>
      </w:ins>
      <w:r w:rsidR="00A7004C">
        <w:rPr>
          <w:rFonts w:hint="eastAsia"/>
        </w:rPr>
        <w:t xml:space="preserve">, then a thorough examination is done, further comparing every second within the current index and the next one. Allowing the algorithm to jump to the next relevant section makes the algorithm faster, depending on the threshold used. High gains are achievable at the expense of an increased number of False Negatives; that is, videos </w:t>
      </w:r>
      <w:ins w:id="215" w:author="Luis Loyola" w:date="2010-03-29T08:39:00Z">
        <w:r w:rsidR="005D7369">
          <w:rPr>
            <w:rFonts w:eastAsiaTheme="minorEastAsia" w:hint="eastAsia"/>
            <w:lang w:eastAsia="ja-JP"/>
          </w:rPr>
          <w:t xml:space="preserve">in the </w:t>
        </w:r>
        <w:proofErr w:type="spellStart"/>
        <w:r w:rsidR="005D7369">
          <w:rPr>
            <w:rFonts w:eastAsiaTheme="minorEastAsia" w:hint="eastAsia"/>
            <w:lang w:eastAsia="ja-JP"/>
          </w:rPr>
          <w:t>database</w:t>
        </w:r>
      </w:ins>
      <w:del w:id="216" w:author="Luis Loyola" w:date="2010-03-29T08:38:00Z">
        <w:r w:rsidR="00A7004C" w:rsidDel="005D7369">
          <w:rPr>
            <w:rFonts w:hint="eastAsia"/>
          </w:rPr>
          <w:delText xml:space="preserve">that are not </w:delText>
        </w:r>
        <w:r w:rsidR="00A7004C" w:rsidDel="005D7369">
          <w:delText>successfully</w:delText>
        </w:r>
        <w:r w:rsidR="00A7004C" w:rsidDel="005D7369">
          <w:rPr>
            <w:rFonts w:hint="eastAsia"/>
          </w:rPr>
          <w:delText xml:space="preserve"> found.</w:delText>
        </w:r>
      </w:del>
      <w:ins w:id="217" w:author="Luis Loyola" w:date="2010-03-29T08:38:00Z">
        <w:r w:rsidR="005D7369">
          <w:rPr>
            <w:rFonts w:eastAsiaTheme="minorEastAsia" w:hint="eastAsia"/>
            <w:lang w:eastAsia="ja-JP"/>
          </w:rPr>
          <w:t>that</w:t>
        </w:r>
        <w:proofErr w:type="spellEnd"/>
        <w:r w:rsidR="005D7369">
          <w:rPr>
            <w:rFonts w:eastAsiaTheme="minorEastAsia" w:hint="eastAsia"/>
            <w:lang w:eastAsia="ja-JP"/>
          </w:rPr>
          <w:t xml:space="preserve"> appear as a matching result but </w:t>
        </w:r>
      </w:ins>
      <w:ins w:id="218" w:author="Luis Loyola" w:date="2010-03-29T08:42:00Z">
        <w:r w:rsidR="005D7369">
          <w:rPr>
            <w:rFonts w:eastAsiaTheme="minorEastAsia" w:hint="eastAsia"/>
            <w:lang w:eastAsia="ja-JP"/>
          </w:rPr>
          <w:t>not correspond to</w:t>
        </w:r>
      </w:ins>
      <w:ins w:id="219" w:author="Luis Loyola" w:date="2010-03-29T08:38:00Z">
        <w:r w:rsidR="005D7369">
          <w:rPr>
            <w:rFonts w:eastAsiaTheme="minorEastAsia" w:hint="eastAsia"/>
            <w:lang w:eastAsia="ja-JP"/>
          </w:rPr>
          <w:t xml:space="preserve"> the input video </w:t>
        </w:r>
        <w:proofErr w:type="spellStart"/>
        <w:r w:rsidR="005D7369">
          <w:rPr>
            <w:rFonts w:eastAsiaTheme="minorEastAsia" w:hint="eastAsia"/>
            <w:lang w:eastAsia="ja-JP"/>
          </w:rPr>
          <w:t>clip</w:t>
        </w:r>
      </w:ins>
      <w:ins w:id="220" w:author="Luis Loyola" w:date="2010-03-29T08:41:00Z">
        <w:r w:rsidR="005D7369">
          <w:rPr>
            <w:rFonts w:eastAsiaTheme="minorEastAsia" w:hint="eastAsia"/>
            <w:lang w:eastAsia="ja-JP"/>
          </w:rPr>
          <w:t>.</w:t>
        </w:r>
      </w:ins>
    </w:p>
    <w:p w:rsidR="00471731" w:rsidRDefault="00A7004C" w:rsidP="00A139B7">
      <w:pPr>
        <w:pStyle w:val="BodyText"/>
        <w:rPr>
          <w:rFonts w:eastAsia="ＭＳ 明朝"/>
          <w:lang w:eastAsia="ja-JP"/>
        </w:rPr>
      </w:pPr>
      <w:r>
        <w:rPr>
          <w:rFonts w:hint="eastAsia"/>
        </w:rPr>
        <w:t>The</w:t>
      </w:r>
      <w:proofErr w:type="spellEnd"/>
      <w:r>
        <w:rPr>
          <w:rFonts w:hint="eastAsia"/>
        </w:rPr>
        <w:t xml:space="preserve"> subsequent and final step is an analysis of the </w:t>
      </w:r>
      <w:ins w:id="221" w:author="Luis Loyola" w:date="2010-03-29T08:43:00Z">
        <w:r w:rsidR="005D7369">
          <w:rPr>
            <w:rFonts w:eastAsiaTheme="minorEastAsia" w:hint="eastAsia"/>
            <w:lang w:eastAsia="ja-JP"/>
          </w:rPr>
          <w:t xml:space="preserve">Euclidean </w:t>
        </w:r>
      </w:ins>
      <w:r>
        <w:rPr>
          <w:rFonts w:hint="eastAsia"/>
        </w:rPr>
        <w:t>distance of the vectors</w:t>
      </w:r>
      <w:r w:rsidR="00471731">
        <w:rPr>
          <w:rFonts w:eastAsia="ＭＳ 明朝" w:hint="eastAsia"/>
          <w:lang w:eastAsia="ja-JP"/>
        </w:rPr>
        <w:t>, defined by (2)</w:t>
      </w:r>
      <w:r>
        <w:rPr>
          <w:rFonts w:hint="eastAsia"/>
        </w:rPr>
        <w:t>.</w:t>
      </w:r>
    </w:p>
    <w:p w:rsidR="00783034" w:rsidRPr="00783034" w:rsidRDefault="00783034" w:rsidP="00A139B7">
      <w:pPr>
        <w:pStyle w:val="BodyText"/>
        <w:rPr>
          <w:rFonts w:eastAsia="ＭＳ 明朝"/>
          <w:lang w:eastAsia="ja-JP"/>
        </w:rPr>
      </w:pPr>
    </w:p>
    <w:p w:rsidR="00471731" w:rsidRDefault="00471731" w:rsidP="00A7004C">
      <w:pPr>
        <w:ind w:firstLine="360"/>
        <w:jc w:val="both"/>
        <w:rPr>
          <w:rFonts w:eastAsia="ＭＳ 明朝"/>
          <w:lang w:eastAsia="ja-JP"/>
        </w:rPr>
      </w:pPr>
      <w:r w:rsidRPr="001F4574">
        <w:rPr>
          <w:rFonts w:eastAsia="ＭＳ 明朝"/>
          <w:position w:val="-30"/>
          <w:lang w:eastAsia="ja-JP"/>
        </w:rPr>
        <w:object w:dxaOrig="1960" w:dyaOrig="760">
          <v:shape id="_x0000_i1026" type="#_x0000_t75" style="width:98.25pt;height:38.25pt" o:ole="">
            <v:imagedata r:id="rId12" o:title=""/>
          </v:shape>
          <o:OLEObject Type="Embed" ProgID="Equation.3" ShapeID="_x0000_i1026" DrawAspect="Content" ObjectID="_1331357679" r:id="rId13"/>
        </w:object>
      </w:r>
      <w:r>
        <w:rPr>
          <w:rFonts w:eastAsia="ＭＳ 明朝" w:hint="eastAsia"/>
          <w:lang w:eastAsia="ja-JP"/>
        </w:rPr>
        <w:t xml:space="preserve">                                                 (2)</w:t>
      </w:r>
    </w:p>
    <w:p w:rsidR="00783034" w:rsidRDefault="00783034" w:rsidP="00A7004C">
      <w:pPr>
        <w:ind w:firstLine="360"/>
        <w:jc w:val="both"/>
        <w:rPr>
          <w:rFonts w:eastAsia="ＭＳ 明朝"/>
          <w:szCs w:val="21"/>
          <w:lang w:eastAsia="ja-JP"/>
        </w:rPr>
      </w:pPr>
    </w:p>
    <w:p w:rsidR="00A7004C" w:rsidRDefault="00A7004C" w:rsidP="00A139B7">
      <w:pPr>
        <w:pStyle w:val="BodyText"/>
      </w:pPr>
      <w:r>
        <w:rPr>
          <w:rFonts w:hint="eastAsia"/>
        </w:rPr>
        <w:t xml:space="preserve"> Those vectors are the same that were p</w:t>
      </w:r>
      <w:r w:rsidR="00471731">
        <w:rPr>
          <w:rFonts w:hint="eastAsia"/>
        </w:rPr>
        <w:t xml:space="preserve">reviously used in the </w:t>
      </w:r>
      <w:proofErr w:type="spellStart"/>
      <w:r w:rsidR="00471731">
        <w:rPr>
          <w:rFonts w:hint="eastAsia"/>
        </w:rPr>
        <w:t>Tanimoto</w:t>
      </w:r>
      <w:proofErr w:type="spellEnd"/>
      <w:r w:rsidR="00471731">
        <w:rPr>
          <w:rFonts w:hint="eastAsia"/>
        </w:rPr>
        <w:t xml:space="preserve"> </w:t>
      </w:r>
      <w:r w:rsidR="00471731">
        <w:rPr>
          <w:rFonts w:eastAsia="ＭＳ 明朝" w:hint="eastAsia"/>
          <w:lang w:eastAsia="ja-JP"/>
        </w:rPr>
        <w:t>c</w:t>
      </w:r>
      <w:r>
        <w:rPr>
          <w:rFonts w:hint="eastAsia"/>
        </w:rPr>
        <w:t xml:space="preserve">orrelation </w:t>
      </w:r>
      <w:r>
        <w:t>algorithm</w:t>
      </w:r>
      <w:r>
        <w:rPr>
          <w:rFonts w:hint="eastAsia"/>
        </w:rPr>
        <w:t xml:space="preserve">. However, this </w:t>
      </w:r>
      <w:del w:id="222" w:author="Luis Loyola" w:date="2010-03-29T08:42:00Z">
        <w:r w:rsidDel="005D7369">
          <w:rPr>
            <w:rFonts w:hint="eastAsia"/>
          </w:rPr>
          <w:delText>turn</w:delText>
        </w:r>
      </w:del>
      <w:ins w:id="223" w:author="Luis Loyola" w:date="2010-03-29T08:42:00Z">
        <w:r w:rsidR="005D7369">
          <w:rPr>
            <w:rFonts w:eastAsiaTheme="minorEastAsia" w:hint="eastAsia"/>
            <w:lang w:eastAsia="ja-JP"/>
          </w:rPr>
          <w:t>time</w:t>
        </w:r>
      </w:ins>
      <w:r>
        <w:rPr>
          <w:rFonts w:hint="eastAsia"/>
        </w:rPr>
        <w:t>, the distance between those vectors is calculated and the lower the distance, the higher the probability that those vectors are the same and, therefore, that the videos are a match.</w:t>
      </w:r>
    </w:p>
    <w:p w:rsidR="00D47200" w:rsidRDefault="00C12158" w:rsidP="00D47200">
      <w:pPr>
        <w:pStyle w:val="BodyText"/>
        <w:rPr>
          <w:rFonts w:eastAsia="ＭＳ 明朝"/>
          <w:lang w:eastAsia="ja-JP"/>
        </w:rPr>
      </w:pPr>
      <w:r>
        <w:rPr>
          <w:rFonts w:eastAsia="ＭＳ 明朝"/>
          <w:noProof/>
          <w:lang w:eastAsia="ja-JP"/>
        </w:rPr>
        <w:lastRenderedPageBreak/>
        <w:pict>
          <v:shape id="_x0000_s1034" type="#_x0000_t202" style="position:absolute;left:0;text-align:left;margin-left:6pt;margin-top:11.25pt;width:242.1pt;height:185.45pt;z-index:-251657216;mso-wrap-style:none;mso-wrap-edited:f" wrapcoords="-64 0 -64 21600 21664 21600 21664 0 -64 0">
            <v:textbox style="mso-next-textbox:#_x0000_s1034;mso-fit-shape-to-text:t">
              <w:txbxContent>
                <w:p w:rsidR="00D47200" w:rsidRPr="00D47200" w:rsidRDefault="00D770A6" w:rsidP="00D47200">
                  <w:pPr>
                    <w:rPr>
                      <w:rFonts w:eastAsia="ＭＳ 明朝"/>
                      <w:lang w:eastAsia="ja-JP"/>
                    </w:rPr>
                  </w:pPr>
                  <w:r>
                    <w:rPr>
                      <w:rFonts w:hint="eastAsia"/>
                      <w:noProof/>
                      <w:lang w:eastAsia="ja-JP"/>
                    </w:rPr>
                    <w:drawing>
                      <wp:inline distT="0" distB="0" distL="0" distR="0">
                        <wp:extent cx="2886075" cy="2257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886075" cy="2257425"/>
                                </a:xfrm>
                                <a:prstGeom prst="rect">
                                  <a:avLst/>
                                </a:prstGeom>
                                <a:noFill/>
                                <a:ln w="9525">
                                  <a:noFill/>
                                  <a:miter lim="800000"/>
                                  <a:headEnd/>
                                  <a:tailEnd/>
                                </a:ln>
                              </pic:spPr>
                            </pic:pic>
                          </a:graphicData>
                        </a:graphic>
                      </wp:inline>
                    </w:drawing>
                  </w:r>
                </w:p>
              </w:txbxContent>
            </v:textbox>
            <w10:wrap type="tight"/>
          </v:shape>
        </w:pict>
      </w:r>
    </w:p>
    <w:p w:rsidR="00D47200" w:rsidRDefault="00D47200" w:rsidP="00D47200">
      <w:pPr>
        <w:pStyle w:val="figurecaption"/>
      </w:pPr>
      <w:r>
        <w:rPr>
          <w:rFonts w:eastAsia="ＭＳ 明朝" w:hint="eastAsia"/>
          <w:lang w:eastAsia="ja-JP"/>
        </w:rPr>
        <w:t>Example of fingerprint comparison</w:t>
      </w:r>
    </w:p>
    <w:p w:rsidR="00D47200" w:rsidRDefault="00D47200" w:rsidP="00646A98">
      <w:pPr>
        <w:pStyle w:val="BodyText"/>
        <w:rPr>
          <w:rFonts w:eastAsia="ＭＳ 明朝"/>
          <w:lang w:eastAsia="ja-JP"/>
        </w:rPr>
      </w:pPr>
      <w:r>
        <w:rPr>
          <w:rFonts w:eastAsia="ＭＳ 明朝" w:hint="eastAsia"/>
          <w:lang w:eastAsia="ja-JP"/>
        </w:rPr>
        <w:t xml:space="preserve">Figure 3 illustrates how </w:t>
      </w:r>
      <w:r w:rsidR="004076CB">
        <w:rPr>
          <w:rFonts w:eastAsia="ＭＳ 明朝" w:hint="eastAsia"/>
          <w:lang w:eastAsia="ja-JP"/>
        </w:rPr>
        <w:t>the initial stages</w:t>
      </w:r>
      <w:r>
        <w:rPr>
          <w:rFonts w:eastAsia="ＭＳ 明朝" w:hint="eastAsia"/>
          <w:lang w:eastAsia="ja-JP"/>
        </w:rPr>
        <w:t xml:space="preserve"> of the fingerprint matching process work. Fingerprints A, 1 and 3 are compared. Fingerprint A would be the </w:t>
      </w:r>
      <w:r w:rsidR="004076CB">
        <w:rPr>
          <w:rFonts w:eastAsia="ＭＳ 明朝" w:hint="eastAsia"/>
          <w:lang w:eastAsia="ja-JP"/>
        </w:rPr>
        <w:t xml:space="preserve">original movie before clustering its information and fingerprint 1 would be the fingerprint </w:t>
      </w:r>
      <w:proofErr w:type="gramStart"/>
      <w:r w:rsidR="004076CB">
        <w:rPr>
          <w:rFonts w:eastAsia="ＭＳ 明朝" w:hint="eastAsia"/>
          <w:lang w:eastAsia="ja-JP"/>
        </w:rPr>
        <w:t>of  movie</w:t>
      </w:r>
      <w:proofErr w:type="gramEnd"/>
      <w:r w:rsidR="004076CB">
        <w:rPr>
          <w:rFonts w:eastAsia="ＭＳ 明朝" w:hint="eastAsia"/>
          <w:lang w:eastAsia="ja-JP"/>
        </w:rPr>
        <w:t xml:space="preserve"> A after clustering its information.</w:t>
      </w:r>
    </w:p>
    <w:p w:rsidR="00646A98" w:rsidRPr="00A7004C" w:rsidRDefault="004076CB" w:rsidP="00646A98">
      <w:pPr>
        <w:pStyle w:val="BodyText"/>
        <w:rPr>
          <w:rFonts w:eastAsia="ＭＳ 明朝"/>
          <w:lang w:eastAsia="ja-JP"/>
        </w:rPr>
      </w:pPr>
      <w:r>
        <w:rPr>
          <w:rFonts w:eastAsia="ＭＳ 明朝" w:hint="eastAsia"/>
          <w:lang w:eastAsia="ja-JP"/>
        </w:rPr>
        <w:t xml:space="preserve">Clearly, fingerprints </w:t>
      </w:r>
      <w:r w:rsidR="00D47200">
        <w:rPr>
          <w:rFonts w:eastAsia="ＭＳ 明朝" w:hint="eastAsia"/>
          <w:lang w:eastAsia="ja-JP"/>
        </w:rPr>
        <w:t xml:space="preserve">1 and </w:t>
      </w:r>
      <w:proofErr w:type="gramStart"/>
      <w:r w:rsidR="00D47200">
        <w:rPr>
          <w:rFonts w:eastAsia="ＭＳ 明朝" w:hint="eastAsia"/>
          <w:lang w:eastAsia="ja-JP"/>
        </w:rPr>
        <w:t>A</w:t>
      </w:r>
      <w:proofErr w:type="gramEnd"/>
      <w:r>
        <w:rPr>
          <w:rFonts w:eastAsia="ＭＳ 明朝" w:hint="eastAsia"/>
          <w:lang w:eastAsia="ja-JP"/>
        </w:rPr>
        <w:t xml:space="preserve"> are a match. However, fingerprint 3 is related to another movie and will be discarded from further comparison.</w:t>
      </w:r>
    </w:p>
    <w:p w:rsidR="00646A98" w:rsidRDefault="00646A98" w:rsidP="00646A98">
      <w:pPr>
        <w:pStyle w:val="Heading1"/>
      </w:pPr>
      <w:r>
        <w:rPr>
          <w:rFonts w:eastAsia="ＭＳ 明朝" w:hint="eastAsia"/>
          <w:lang w:eastAsia="ja-JP"/>
        </w:rPr>
        <w:t>Results</w:t>
      </w:r>
    </w:p>
    <w:p w:rsidR="00ED13D6" w:rsidRDefault="00002481" w:rsidP="00B57A1C">
      <w:pPr>
        <w:pStyle w:val="BodyText"/>
        <w:rPr>
          <w:rFonts w:eastAsia="ＭＳ 明朝"/>
          <w:lang w:eastAsia="ja-JP"/>
        </w:rPr>
      </w:pPr>
      <w:r>
        <w:rPr>
          <w:rFonts w:eastAsia="ＭＳ 明朝" w:hint="eastAsia"/>
          <w:lang w:eastAsia="ja-JP"/>
        </w:rPr>
        <w:t>T</w:t>
      </w:r>
      <w:r w:rsidR="00BE02AC">
        <w:rPr>
          <w:rFonts w:eastAsia="ＭＳ 明朝" w:hint="eastAsia"/>
          <w:lang w:eastAsia="ja-JP"/>
        </w:rPr>
        <w:t>o test our proposed algorithm, we compare it with the CGO</w:t>
      </w:r>
      <w:r w:rsidR="00F42B64">
        <w:rPr>
          <w:rFonts w:eastAsia="ＭＳ 明朝" w:hint="eastAsia"/>
          <w:lang w:eastAsia="ja-JP"/>
        </w:rPr>
        <w:t xml:space="preserve"> algorithm</w:t>
      </w:r>
      <w:r w:rsidR="00F17DC2">
        <w:rPr>
          <w:rFonts w:eastAsia="ＭＳ 明朝" w:hint="eastAsia"/>
          <w:lang w:eastAsia="ja-JP"/>
        </w:rPr>
        <w:t>.</w:t>
      </w:r>
      <w:r w:rsidR="0090603A">
        <w:rPr>
          <w:rFonts w:eastAsia="ＭＳ 明朝" w:hint="eastAsia"/>
          <w:lang w:eastAsia="ja-JP"/>
        </w:rPr>
        <w:t xml:space="preserve"> The targeted movies were downloaded from popular UGC w</w:t>
      </w:r>
      <w:r w:rsidR="00CD6E33">
        <w:rPr>
          <w:rFonts w:eastAsia="ＭＳ 明朝" w:hint="eastAsia"/>
          <w:lang w:eastAsia="ja-JP"/>
        </w:rPr>
        <w:t xml:space="preserve">ebsites, amounting to </w:t>
      </w:r>
      <w:r w:rsidR="002C1BAB">
        <w:rPr>
          <w:rFonts w:eastAsia="ＭＳ 明朝" w:hint="eastAsia"/>
          <w:lang w:eastAsia="ja-JP"/>
        </w:rPr>
        <w:t>over 700 minutes of video.</w:t>
      </w:r>
    </w:p>
    <w:p w:rsidR="00452F22" w:rsidRDefault="00927A2E" w:rsidP="00B57A1C">
      <w:pPr>
        <w:pStyle w:val="BodyText"/>
        <w:rPr>
          <w:rFonts w:eastAsia="ＭＳ 明朝"/>
          <w:lang w:eastAsia="ja-JP"/>
        </w:rPr>
      </w:pPr>
      <w:r>
        <w:rPr>
          <w:rFonts w:eastAsia="ＭＳ 明朝" w:hint="eastAsia"/>
          <w:lang w:eastAsia="ja-JP"/>
        </w:rPr>
        <w:t>The m</w:t>
      </w:r>
      <w:r w:rsidR="00002481">
        <w:rPr>
          <w:rFonts w:eastAsia="ＭＳ 明朝" w:hint="eastAsia"/>
          <w:lang w:eastAsia="ja-JP"/>
        </w:rPr>
        <w:t>ovies have varying resolutions (</w:t>
      </w:r>
      <w:r>
        <w:rPr>
          <w:rFonts w:eastAsia="ＭＳ 明朝" w:hint="eastAsia"/>
          <w:lang w:eastAsia="ja-JP"/>
        </w:rPr>
        <w:t xml:space="preserve">from </w:t>
      </w:r>
      <w:r w:rsidR="00232506">
        <w:rPr>
          <w:rFonts w:eastAsia="ＭＳ 明朝" w:hint="eastAsia"/>
          <w:lang w:eastAsia="ja-JP"/>
        </w:rPr>
        <w:t>VGA</w:t>
      </w:r>
      <w:r>
        <w:rPr>
          <w:rFonts w:eastAsia="ＭＳ 明朝" w:hint="eastAsia"/>
          <w:lang w:eastAsia="ja-JP"/>
        </w:rPr>
        <w:t xml:space="preserve"> (640x480) to </w:t>
      </w:r>
      <w:proofErr w:type="spellStart"/>
      <w:r>
        <w:rPr>
          <w:rFonts w:eastAsia="ＭＳ 明朝" w:hint="eastAsia"/>
          <w:lang w:eastAsia="ja-JP"/>
        </w:rPr>
        <w:t>FullHD</w:t>
      </w:r>
      <w:proofErr w:type="spellEnd"/>
      <w:r>
        <w:rPr>
          <w:rFonts w:eastAsia="ＭＳ 明朝" w:hint="eastAsia"/>
          <w:lang w:eastAsia="ja-JP"/>
        </w:rPr>
        <w:t xml:space="preserve"> (1920x1080)</w:t>
      </w:r>
      <w:r w:rsidR="00002481">
        <w:rPr>
          <w:rFonts w:eastAsia="ＭＳ 明朝" w:hint="eastAsia"/>
          <w:lang w:eastAsia="ja-JP"/>
        </w:rPr>
        <w:t>)</w:t>
      </w:r>
      <w:r>
        <w:rPr>
          <w:rFonts w:eastAsia="ＭＳ 明朝" w:hint="eastAsia"/>
          <w:lang w:eastAsia="ja-JP"/>
        </w:rPr>
        <w:t xml:space="preserve">, lengths (from 1 minute to </w:t>
      </w:r>
      <w:r w:rsidR="00002481">
        <w:rPr>
          <w:rFonts w:eastAsia="ＭＳ 明朝" w:hint="eastAsia"/>
          <w:lang w:eastAsia="ja-JP"/>
        </w:rPr>
        <w:t>6</w:t>
      </w:r>
      <w:r>
        <w:rPr>
          <w:rFonts w:eastAsia="ＭＳ 明朝" w:hint="eastAsia"/>
          <w:lang w:eastAsia="ja-JP"/>
        </w:rPr>
        <w:t>0 minutes) and frame-rates (15fps to 30fps).</w:t>
      </w:r>
      <w:r w:rsidR="00F14439">
        <w:rPr>
          <w:rFonts w:eastAsia="ＭＳ 明朝" w:hint="eastAsia"/>
          <w:lang w:eastAsia="ja-JP"/>
        </w:rPr>
        <w:t xml:space="preserve"> </w:t>
      </w:r>
      <w:r w:rsidR="00452F22">
        <w:rPr>
          <w:rFonts w:eastAsia="ＭＳ 明朝" w:hint="eastAsia"/>
          <w:lang w:eastAsia="ja-JP"/>
        </w:rPr>
        <w:t>The variety of the videos allows us to make the tests in a large diversity of genres like documentaries, music clips, movie trailers, animations and static image clips generated by users.</w:t>
      </w:r>
    </w:p>
    <w:p w:rsidR="00595F16" w:rsidRDefault="00F42B64" w:rsidP="00B57A1C">
      <w:pPr>
        <w:pStyle w:val="BodyText"/>
        <w:rPr>
          <w:rFonts w:eastAsia="ＭＳ 明朝"/>
          <w:lang w:eastAsia="ja-JP"/>
        </w:rPr>
      </w:pPr>
      <w:r>
        <w:rPr>
          <w:rFonts w:eastAsia="ＭＳ 明朝" w:hint="eastAsia"/>
          <w:lang w:eastAsia="ja-JP"/>
        </w:rPr>
        <w:t xml:space="preserve">The parameters used for the CGO are the same defined by the authors, each frame was partitioned into 8 parts (4 columns and 2 rows), </w:t>
      </w:r>
      <w:proofErr w:type="gramStart"/>
      <w:r>
        <w:rPr>
          <w:rFonts w:eastAsia="ＭＳ 明朝" w:hint="eastAsia"/>
          <w:lang w:eastAsia="ja-JP"/>
        </w:rPr>
        <w:t>threshold</w:t>
      </w:r>
      <w:proofErr w:type="gramEnd"/>
      <w:r>
        <w:rPr>
          <w:rFonts w:eastAsia="ＭＳ 明朝" w:hint="eastAsia"/>
          <w:lang w:eastAsia="ja-JP"/>
        </w:rPr>
        <w:t xml:space="preserve"> of 0.4 and </w:t>
      </w:r>
      <w:r w:rsidR="00015436">
        <w:rPr>
          <w:rFonts w:eastAsia="ＭＳ 明朝" w:hint="eastAsia"/>
          <w:lang w:eastAsia="ja-JP"/>
        </w:rPr>
        <w:t xml:space="preserve">the search sequence is made of </w:t>
      </w:r>
      <w:r>
        <w:rPr>
          <w:rFonts w:eastAsia="ＭＳ 明朝" w:hint="eastAsia"/>
          <w:lang w:eastAsia="ja-JP"/>
        </w:rPr>
        <w:t>100 consecutive frames</w:t>
      </w:r>
      <w:r w:rsidR="00015436">
        <w:rPr>
          <w:rFonts w:eastAsia="ＭＳ 明朝" w:hint="eastAsia"/>
          <w:lang w:eastAsia="ja-JP"/>
        </w:rPr>
        <w:t xml:space="preserve"> (10 seconds).</w:t>
      </w:r>
      <w:r w:rsidR="00470A81">
        <w:rPr>
          <w:rFonts w:eastAsia="ＭＳ 明朝" w:hint="eastAsia"/>
          <w:lang w:eastAsia="ja-JP"/>
        </w:rPr>
        <w:t xml:space="preserve"> </w:t>
      </w:r>
      <w:r w:rsidR="00595F16">
        <w:rPr>
          <w:rFonts w:eastAsia="ＭＳ 明朝" w:hint="eastAsia"/>
          <w:lang w:eastAsia="ja-JP"/>
        </w:rPr>
        <w:t xml:space="preserve">The parameters for the SUJ algorithm are set to provide a </w:t>
      </w:r>
      <w:r w:rsidR="006745D5">
        <w:rPr>
          <w:rFonts w:eastAsia="ＭＳ 明朝" w:hint="eastAsia"/>
          <w:lang w:eastAsia="ja-JP"/>
        </w:rPr>
        <w:t>clearer</w:t>
      </w:r>
      <w:r w:rsidR="00595F16">
        <w:rPr>
          <w:rFonts w:eastAsia="ＭＳ 明朝" w:hint="eastAsia"/>
          <w:lang w:eastAsia="ja-JP"/>
        </w:rPr>
        <w:t xml:space="preserve"> comparison with CGO. Therefore</w:t>
      </w:r>
      <w:r w:rsidR="006745D5">
        <w:rPr>
          <w:rFonts w:eastAsia="ＭＳ 明朝" w:hint="eastAsia"/>
          <w:lang w:eastAsia="ja-JP"/>
        </w:rPr>
        <w:t>,</w:t>
      </w:r>
      <w:r w:rsidR="00595F16">
        <w:rPr>
          <w:rFonts w:eastAsia="ＭＳ 明朝" w:hint="eastAsia"/>
          <w:lang w:eastAsia="ja-JP"/>
        </w:rPr>
        <w:t xml:space="preserve"> the search</w:t>
      </w:r>
      <w:r w:rsidR="006745D5">
        <w:rPr>
          <w:rFonts w:eastAsia="ＭＳ 明朝" w:hint="eastAsia"/>
          <w:lang w:eastAsia="ja-JP"/>
        </w:rPr>
        <w:t>ed</w:t>
      </w:r>
      <w:r w:rsidR="00595F16">
        <w:rPr>
          <w:rFonts w:eastAsia="ＭＳ 明朝" w:hint="eastAsia"/>
          <w:lang w:eastAsia="ja-JP"/>
        </w:rPr>
        <w:t xml:space="preserve"> sequence</w:t>
      </w:r>
      <w:r w:rsidR="006745D5">
        <w:rPr>
          <w:rFonts w:eastAsia="ＭＳ 明朝" w:hint="eastAsia"/>
          <w:lang w:eastAsia="ja-JP"/>
        </w:rPr>
        <w:t xml:space="preserve"> length</w:t>
      </w:r>
      <w:r w:rsidR="00595F16">
        <w:rPr>
          <w:rFonts w:eastAsia="ＭＳ 明朝" w:hint="eastAsia"/>
          <w:lang w:eastAsia="ja-JP"/>
        </w:rPr>
        <w:t xml:space="preserve"> is also 10 seconds. In order to provide a better insight of the </w:t>
      </w:r>
      <w:r w:rsidR="005D3DC6">
        <w:rPr>
          <w:rFonts w:eastAsia="ＭＳ 明朝" w:hint="eastAsia"/>
          <w:lang w:eastAsia="ja-JP"/>
        </w:rPr>
        <w:t xml:space="preserve">influence the clustering can have, a varying </w:t>
      </w:r>
      <w:r w:rsidR="00595F16">
        <w:rPr>
          <w:rFonts w:eastAsia="ＭＳ 明朝" w:hint="eastAsia"/>
          <w:lang w:eastAsia="ja-JP"/>
        </w:rPr>
        <w:t xml:space="preserve">database </w:t>
      </w:r>
      <w:r w:rsidR="005D3DC6">
        <w:rPr>
          <w:rFonts w:eastAsia="ＭＳ 明朝" w:hint="eastAsia"/>
          <w:lang w:eastAsia="ja-JP"/>
        </w:rPr>
        <w:t>threshold, between 1 and 30, is analyzed.</w:t>
      </w:r>
    </w:p>
    <w:p w:rsidR="0047281B" w:rsidRDefault="00DE5B72" w:rsidP="0047281B">
      <w:pPr>
        <w:pStyle w:val="BodyText"/>
        <w:rPr>
          <w:rFonts w:eastAsia="ＭＳ 明朝"/>
          <w:lang w:eastAsia="ja-JP"/>
        </w:rPr>
      </w:pPr>
      <w:r>
        <w:rPr>
          <w:rFonts w:eastAsia="ＭＳ 明朝"/>
          <w:lang w:eastAsia="ja-JP"/>
        </w:rPr>
        <w:t>T</w:t>
      </w:r>
      <w:r>
        <w:rPr>
          <w:rFonts w:eastAsia="ＭＳ 明朝" w:hint="eastAsia"/>
          <w:lang w:eastAsia="ja-JP"/>
        </w:rPr>
        <w:t xml:space="preserve">he proposed </w:t>
      </w:r>
      <w:r>
        <w:rPr>
          <w:rFonts w:eastAsia="ＭＳ 明朝"/>
          <w:lang w:eastAsia="ja-JP"/>
        </w:rPr>
        <w:t>algorithm</w:t>
      </w:r>
      <w:r>
        <w:rPr>
          <w:rFonts w:eastAsia="ＭＳ 明朝" w:hint="eastAsia"/>
          <w:lang w:eastAsia="ja-JP"/>
        </w:rPr>
        <w:t xml:space="preserve"> was tested by searching </w:t>
      </w:r>
      <w:r w:rsidR="006B7ABB">
        <w:rPr>
          <w:rFonts w:eastAsia="ＭＳ 明朝" w:hint="eastAsia"/>
          <w:lang w:eastAsia="ja-JP"/>
        </w:rPr>
        <w:t xml:space="preserve">a sequence of </w:t>
      </w:r>
      <w:r>
        <w:rPr>
          <w:rFonts w:eastAsia="ＭＳ 明朝" w:hint="eastAsia"/>
          <w:lang w:eastAsia="ja-JP"/>
        </w:rPr>
        <w:t xml:space="preserve">each </w:t>
      </w:r>
      <w:r w:rsidR="006B7ABB">
        <w:rPr>
          <w:rFonts w:eastAsia="ＭＳ 明朝" w:hint="eastAsia"/>
          <w:lang w:eastAsia="ja-JP"/>
        </w:rPr>
        <w:t>movie against itself and the remaining 209 videos in the database. Each test will, in the end, have 44100</w:t>
      </w:r>
      <w:r w:rsidR="0047281B">
        <w:rPr>
          <w:rFonts w:eastAsia="ＭＳ 明朝" w:hint="eastAsia"/>
          <w:lang w:eastAsia="ja-JP"/>
        </w:rPr>
        <w:t xml:space="preserve"> comparisons.</w:t>
      </w:r>
    </w:p>
    <w:p w:rsidR="00BF5522" w:rsidRDefault="00BF5522" w:rsidP="00BF5522">
      <w:pPr>
        <w:pStyle w:val="Heading2"/>
        <w:rPr>
          <w:rFonts w:eastAsia="ＭＳ 明朝"/>
          <w:lang w:eastAsia="ja-JP"/>
        </w:rPr>
      </w:pPr>
      <w:r>
        <w:rPr>
          <w:rFonts w:eastAsia="ＭＳ 明朝"/>
          <w:lang w:eastAsia="ja-JP"/>
        </w:rPr>
        <w:t>A</w:t>
      </w:r>
      <w:r w:rsidR="00232506">
        <w:rPr>
          <w:rFonts w:eastAsia="ＭＳ 明朝" w:hint="eastAsia"/>
          <w:lang w:eastAsia="ja-JP"/>
        </w:rPr>
        <w:t>nalysis of d</w:t>
      </w:r>
      <w:r>
        <w:rPr>
          <w:rFonts w:eastAsia="ＭＳ 明朝" w:hint="eastAsia"/>
          <w:lang w:eastAsia="ja-JP"/>
        </w:rPr>
        <w:t>atabase results</w:t>
      </w:r>
    </w:p>
    <w:p w:rsidR="00A439A4" w:rsidRDefault="00A439A4" w:rsidP="00A439A4">
      <w:pPr>
        <w:pStyle w:val="BodyText"/>
        <w:rPr>
          <w:rFonts w:eastAsia="ＭＳ 明朝"/>
          <w:lang w:eastAsia="ja-JP"/>
        </w:rPr>
      </w:pPr>
      <w:r>
        <w:rPr>
          <w:rFonts w:eastAsia="ＭＳ 明朝" w:hint="eastAsia"/>
          <w:lang w:eastAsia="ja-JP"/>
        </w:rPr>
        <w:t xml:space="preserve">Table I presents the comparison between </w:t>
      </w:r>
      <w:r w:rsidR="0012664D">
        <w:rPr>
          <w:rFonts w:eastAsia="ＭＳ 明朝" w:hint="eastAsia"/>
          <w:lang w:eastAsia="ja-JP"/>
        </w:rPr>
        <w:t xml:space="preserve">SUJ, </w:t>
      </w:r>
      <w:r>
        <w:rPr>
          <w:rFonts w:eastAsia="ＭＳ 明朝" w:hint="eastAsia"/>
          <w:lang w:eastAsia="ja-JP"/>
        </w:rPr>
        <w:t>t</w:t>
      </w:r>
      <w:r w:rsidR="0012664D">
        <w:rPr>
          <w:rFonts w:eastAsia="ＭＳ 明朝" w:hint="eastAsia"/>
          <w:lang w:eastAsia="ja-JP"/>
        </w:rPr>
        <w:t>he proposed solution,</w:t>
      </w:r>
      <w:r>
        <w:rPr>
          <w:rFonts w:eastAsia="ＭＳ 明朝" w:hint="eastAsia"/>
          <w:lang w:eastAsia="ja-JP"/>
        </w:rPr>
        <w:t xml:space="preserve"> and the CGO</w:t>
      </w:r>
      <w:r w:rsidR="00F14439">
        <w:rPr>
          <w:rFonts w:eastAsia="ＭＳ 明朝" w:hint="eastAsia"/>
          <w:lang w:eastAsia="ja-JP"/>
        </w:rPr>
        <w:t>-based</w:t>
      </w:r>
      <w:r>
        <w:rPr>
          <w:rFonts w:eastAsia="ＭＳ 明朝" w:hint="eastAsia"/>
          <w:lang w:eastAsia="ja-JP"/>
        </w:rPr>
        <w:t xml:space="preserve"> solution</w:t>
      </w:r>
      <w:r w:rsidR="0012664D">
        <w:rPr>
          <w:rFonts w:eastAsia="ＭＳ 明朝" w:hint="eastAsia"/>
          <w:lang w:eastAsia="ja-JP"/>
        </w:rPr>
        <w:t>. In the proposed solution</w:t>
      </w:r>
      <w:r>
        <w:rPr>
          <w:rFonts w:eastAsia="ＭＳ 明朝" w:hint="eastAsia"/>
          <w:lang w:eastAsia="ja-JP"/>
        </w:rPr>
        <w:t xml:space="preserve"> the needed storage for the fingerprints of all 210 movies never </w:t>
      </w:r>
      <w:r>
        <w:rPr>
          <w:rFonts w:eastAsia="ＭＳ 明朝" w:hint="eastAsia"/>
          <w:lang w:eastAsia="ja-JP"/>
        </w:rPr>
        <w:lastRenderedPageBreak/>
        <w:t xml:space="preserve">exceeds 5Mbytes, while </w:t>
      </w:r>
      <w:r w:rsidR="00BE02AC">
        <w:rPr>
          <w:rFonts w:eastAsia="ＭＳ 明朝" w:hint="eastAsia"/>
          <w:lang w:eastAsia="ja-JP"/>
        </w:rPr>
        <w:t>the CGO</w:t>
      </w:r>
      <w:r>
        <w:rPr>
          <w:rFonts w:eastAsia="ＭＳ 明朝" w:hint="eastAsia"/>
          <w:lang w:eastAsia="ja-JP"/>
        </w:rPr>
        <w:t xml:space="preserve"> solution needs over 100Mbytes.</w:t>
      </w:r>
    </w:p>
    <w:p w:rsidR="00BF5522" w:rsidRPr="00E02BE6" w:rsidRDefault="00BF5522" w:rsidP="00BF5522">
      <w:pPr>
        <w:pStyle w:val="tablehead"/>
      </w:pPr>
      <w:r>
        <w:rPr>
          <w:rFonts w:eastAsia="ＭＳ 明朝" w:hint="eastAsia"/>
          <w:lang w:eastAsia="ja-JP"/>
        </w:rPr>
        <w:t>Database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186"/>
        <w:gridCol w:w="1134"/>
        <w:gridCol w:w="2540"/>
      </w:tblGrid>
      <w:tr w:rsidR="00BF5522" w:rsidTr="00067AD3">
        <w:trPr>
          <w:cantSplit/>
          <w:trHeight w:val="485"/>
          <w:tblHeader/>
          <w:jc w:val="center"/>
        </w:trPr>
        <w:tc>
          <w:tcPr>
            <w:tcW w:w="2320" w:type="dxa"/>
            <w:gridSpan w:val="2"/>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2540" w:type="dxa"/>
            <w:vAlign w:val="center"/>
          </w:tcPr>
          <w:p w:rsidR="00BF5522" w:rsidRDefault="00BE02AC" w:rsidP="00067AD3">
            <w:pPr>
              <w:pStyle w:val="tablecolhead"/>
            </w:pPr>
            <w:r>
              <w:rPr>
                <w:rFonts w:eastAsia="ＭＳ 明朝" w:hint="eastAsia"/>
                <w:lang w:eastAsia="ja-JP"/>
              </w:rPr>
              <w:t>CGO</w:t>
            </w:r>
          </w:p>
        </w:tc>
      </w:tr>
      <w:tr w:rsidR="00BF5522" w:rsidTr="00067AD3">
        <w:trPr>
          <w:cantSplit/>
          <w:trHeight w:val="485"/>
          <w:tblHeader/>
          <w:jc w:val="center"/>
        </w:trPr>
        <w:tc>
          <w:tcPr>
            <w:tcW w:w="1186" w:type="dxa"/>
            <w:vAlign w:val="center"/>
          </w:tcPr>
          <w:p w:rsidR="00BF5522" w:rsidRPr="00FC7DD3" w:rsidRDefault="00BF5522" w:rsidP="00AF64F8">
            <w:pPr>
              <w:pStyle w:val="tablecolsubhead"/>
              <w:rPr>
                <w:lang w:eastAsia="ja-JP"/>
              </w:rPr>
            </w:pPr>
            <w:r>
              <w:rPr>
                <w:rFonts w:hint="eastAsia"/>
                <w:lang w:eastAsia="ja-JP"/>
              </w:rPr>
              <w:t>DB threshold</w:t>
            </w:r>
          </w:p>
        </w:tc>
        <w:tc>
          <w:tcPr>
            <w:tcW w:w="1134" w:type="dxa"/>
            <w:vAlign w:val="center"/>
          </w:tcPr>
          <w:p w:rsidR="00BF5522" w:rsidRPr="00BF5522" w:rsidRDefault="00BF5522" w:rsidP="00AF64F8">
            <w:pPr>
              <w:pStyle w:val="tablecolsubhead"/>
            </w:pPr>
            <w:r>
              <w:rPr>
                <w:rFonts w:hint="eastAsia"/>
                <w:lang w:eastAsia="ja-JP"/>
              </w:rPr>
              <w:t>Size (Kbyte</w:t>
            </w:r>
            <w:r w:rsidR="00514B6F">
              <w:rPr>
                <w:rFonts w:eastAsia="ＭＳ 明朝" w:hint="eastAsia"/>
                <w:lang w:eastAsia="ja-JP"/>
              </w:rPr>
              <w:t>s</w:t>
            </w:r>
            <w:r>
              <w:rPr>
                <w:rFonts w:hint="eastAsia"/>
                <w:lang w:eastAsia="ja-JP"/>
              </w:rPr>
              <w:t>)</w:t>
            </w:r>
          </w:p>
        </w:tc>
        <w:tc>
          <w:tcPr>
            <w:tcW w:w="2540" w:type="dxa"/>
            <w:vAlign w:val="center"/>
          </w:tcPr>
          <w:p w:rsidR="00BF5522" w:rsidRDefault="00BF5522" w:rsidP="00AF64F8">
            <w:pPr>
              <w:pStyle w:val="tablecolsubhead"/>
            </w:pPr>
            <w:r>
              <w:rPr>
                <w:rFonts w:hint="eastAsia"/>
                <w:lang w:eastAsia="ja-JP"/>
              </w:rPr>
              <w:t>Size (Kbyte</w:t>
            </w:r>
            <w:r w:rsidR="00514B6F">
              <w:rPr>
                <w:rFonts w:eastAsia="ＭＳ 明朝" w:hint="eastAsia"/>
                <w:lang w:eastAsia="ja-JP"/>
              </w:rPr>
              <w:t>s</w:t>
            </w:r>
            <w:r>
              <w:rPr>
                <w:rFonts w:hint="eastAsia"/>
                <w:lang w:eastAsia="ja-JP"/>
              </w:rPr>
              <w:t>)</w:t>
            </w:r>
          </w:p>
        </w:tc>
      </w:tr>
      <w:tr w:rsidR="00BF5522" w:rsidTr="00067AD3">
        <w:trPr>
          <w:trHeight w:val="320"/>
          <w:jc w:val="center"/>
        </w:trPr>
        <w:tc>
          <w:tcPr>
            <w:tcW w:w="1186" w:type="dxa"/>
            <w:vAlign w:val="center"/>
          </w:tcPr>
          <w:p w:rsidR="00BF5522" w:rsidRPr="00FC7DD3" w:rsidRDefault="00BF5522" w:rsidP="00BF5522">
            <w:pPr>
              <w:pStyle w:val="tablecopy"/>
              <w:jc w:val="left"/>
              <w:rPr>
                <w:rFonts w:eastAsia="ＭＳ 明朝"/>
                <w:sz w:val="8"/>
                <w:szCs w:val="8"/>
                <w:lang w:eastAsia="ja-JP"/>
              </w:rPr>
            </w:pPr>
            <w:r>
              <w:rPr>
                <w:rFonts w:eastAsia="ＭＳ 明朝" w:hint="eastAsia"/>
                <w:lang w:eastAsia="ja-JP"/>
              </w:rPr>
              <w:t>1</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4944</w:t>
            </w:r>
          </w:p>
        </w:tc>
        <w:tc>
          <w:tcPr>
            <w:tcW w:w="2540" w:type="dxa"/>
            <w:vMerge w:val="restart"/>
            <w:vAlign w:val="center"/>
          </w:tcPr>
          <w:p w:rsidR="00BF5522" w:rsidRPr="00BF5522" w:rsidRDefault="00BF5522" w:rsidP="00856208">
            <w:pPr>
              <w:jc w:val="left"/>
              <w:rPr>
                <w:rFonts w:eastAsia="ＭＳ 明朝"/>
                <w:sz w:val="16"/>
                <w:szCs w:val="16"/>
                <w:lang w:eastAsia="ja-JP"/>
              </w:rPr>
            </w:pPr>
            <w:r>
              <w:rPr>
                <w:rFonts w:eastAsia="ＭＳ 明朝" w:hint="eastAsia"/>
                <w:sz w:val="16"/>
                <w:szCs w:val="16"/>
                <w:lang w:eastAsia="ja-JP"/>
              </w:rPr>
              <w:t>10</w:t>
            </w:r>
            <w:r w:rsidR="00856208">
              <w:rPr>
                <w:rFonts w:eastAsia="ＭＳ 明朝" w:hint="eastAsia"/>
                <w:sz w:val="16"/>
                <w:szCs w:val="16"/>
                <w:lang w:eastAsia="ja-JP"/>
              </w:rPr>
              <w:t>7</w:t>
            </w:r>
            <w:r>
              <w:rPr>
                <w:rFonts w:eastAsia="ＭＳ 明朝" w:hint="eastAsia"/>
                <w:sz w:val="16"/>
                <w:szCs w:val="16"/>
                <w:lang w:eastAsia="ja-JP"/>
              </w:rPr>
              <w:t>900</w:t>
            </w: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3390</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3</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2611</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1783</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10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1020</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15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678</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512</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412</w:t>
            </w:r>
          </w:p>
        </w:tc>
        <w:tc>
          <w:tcPr>
            <w:tcW w:w="2540" w:type="dxa"/>
            <w:vMerge/>
            <w:vAlign w:val="center"/>
          </w:tcPr>
          <w:p w:rsidR="00BF5522" w:rsidRDefault="00BF5522" w:rsidP="00BF5522">
            <w:pPr>
              <w:jc w:val="left"/>
              <w:rPr>
                <w:sz w:val="16"/>
                <w:szCs w:val="16"/>
              </w:rPr>
            </w:pPr>
          </w:p>
        </w:tc>
      </w:tr>
      <w:tr w:rsidR="00BF5522" w:rsidTr="00067AD3">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30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348</w:t>
            </w:r>
          </w:p>
        </w:tc>
        <w:tc>
          <w:tcPr>
            <w:tcW w:w="2540" w:type="dxa"/>
            <w:vMerge/>
            <w:vAlign w:val="center"/>
          </w:tcPr>
          <w:p w:rsidR="00BF5522" w:rsidRDefault="00BF5522" w:rsidP="00BF5522">
            <w:pPr>
              <w:jc w:val="left"/>
              <w:rPr>
                <w:sz w:val="16"/>
                <w:szCs w:val="16"/>
              </w:rPr>
            </w:pPr>
          </w:p>
        </w:tc>
      </w:tr>
    </w:tbl>
    <w:p w:rsidR="00783034" w:rsidRDefault="00783034" w:rsidP="00BF5522">
      <w:pPr>
        <w:pStyle w:val="BodyText"/>
        <w:rPr>
          <w:rFonts w:eastAsia="ＭＳ 明朝"/>
          <w:lang w:eastAsia="ja-JP"/>
        </w:rPr>
      </w:pPr>
    </w:p>
    <w:p w:rsidR="005A6605" w:rsidRDefault="009A3B9E" w:rsidP="00BF5522">
      <w:pPr>
        <w:pStyle w:val="BodyText"/>
        <w:rPr>
          <w:rFonts w:eastAsia="ＭＳ 明朝"/>
          <w:lang w:eastAsia="ja-JP"/>
        </w:rPr>
      </w:pPr>
      <w:r>
        <w:rPr>
          <w:rFonts w:eastAsia="ＭＳ 明朝" w:hint="eastAsia"/>
          <w:lang w:eastAsia="ja-JP"/>
        </w:rPr>
        <w:t xml:space="preserve">Moreover, several thresholds for the database are presented. Those thresholds are used in the information clustering algorithm, when deciding what degree of </w:t>
      </w:r>
      <w:proofErr w:type="spellStart"/>
      <w:r>
        <w:rPr>
          <w:rFonts w:eastAsia="ＭＳ 明朝" w:hint="eastAsia"/>
          <w:lang w:eastAsia="ja-JP"/>
        </w:rPr>
        <w:t>Luma</w:t>
      </w:r>
      <w:proofErr w:type="spellEnd"/>
      <w:r>
        <w:rPr>
          <w:rFonts w:eastAsia="ＭＳ 明朝" w:hint="eastAsia"/>
          <w:lang w:eastAsia="ja-JP"/>
        </w:rPr>
        <w:t xml:space="preserve"> variance can be allowed until a new index is created. Lower values of this threshold mean that lower variances of </w:t>
      </w:r>
      <w:proofErr w:type="spellStart"/>
      <w:r>
        <w:rPr>
          <w:rFonts w:eastAsia="ＭＳ 明朝" w:hint="eastAsia"/>
          <w:lang w:eastAsia="ja-JP"/>
        </w:rPr>
        <w:t>Luma</w:t>
      </w:r>
      <w:proofErr w:type="spellEnd"/>
      <w:r>
        <w:rPr>
          <w:rFonts w:eastAsia="ＭＳ 明朝" w:hint="eastAsia"/>
          <w:lang w:eastAsia="ja-JP"/>
        </w:rPr>
        <w:t xml:space="preserve"> will create a richer set of indexes for a movie, causing the size of the database to grow. On the other hand, using high thresholds will permit a lower size of the </w:t>
      </w:r>
      <w:r>
        <w:rPr>
          <w:rFonts w:eastAsia="ＭＳ 明朝"/>
          <w:lang w:eastAsia="ja-JP"/>
        </w:rPr>
        <w:t>database</w:t>
      </w:r>
      <w:r>
        <w:rPr>
          <w:rFonts w:eastAsia="ＭＳ 明朝" w:hint="eastAsia"/>
          <w:lang w:eastAsia="ja-JP"/>
        </w:rPr>
        <w:t xml:space="preserve">. The implications of such thresholds will be further </w:t>
      </w:r>
      <w:r w:rsidR="000D3311">
        <w:rPr>
          <w:rFonts w:eastAsia="ＭＳ 明朝" w:hint="eastAsia"/>
          <w:lang w:eastAsia="ja-JP"/>
        </w:rPr>
        <w:t>analyzed</w:t>
      </w:r>
      <w:r>
        <w:rPr>
          <w:rFonts w:eastAsia="ＭＳ 明朝" w:hint="eastAsia"/>
          <w:lang w:eastAsia="ja-JP"/>
        </w:rPr>
        <w:t xml:space="preserve"> in the following sub-sections</w:t>
      </w:r>
      <w:r w:rsidR="000D3311">
        <w:rPr>
          <w:rFonts w:eastAsia="ＭＳ 明朝" w:hint="eastAsia"/>
          <w:lang w:eastAsia="ja-JP"/>
        </w:rPr>
        <w:t>.</w:t>
      </w:r>
    </w:p>
    <w:p w:rsidR="00BF5522" w:rsidRDefault="00BF5522" w:rsidP="00BF5522">
      <w:pPr>
        <w:pStyle w:val="Heading2"/>
        <w:rPr>
          <w:rFonts w:eastAsia="ＭＳ 明朝"/>
          <w:lang w:eastAsia="ja-JP"/>
        </w:rPr>
      </w:pPr>
      <w:r>
        <w:rPr>
          <w:rFonts w:eastAsia="ＭＳ 明朝"/>
          <w:lang w:eastAsia="ja-JP"/>
        </w:rPr>
        <w:t>A</w:t>
      </w:r>
      <w:r>
        <w:rPr>
          <w:rFonts w:eastAsia="ＭＳ 明朝" w:hint="eastAsia"/>
          <w:lang w:eastAsia="ja-JP"/>
        </w:rPr>
        <w:t>nalysis of timing results</w:t>
      </w:r>
    </w:p>
    <w:p w:rsidR="00BF5522" w:rsidRDefault="00A439A4" w:rsidP="00BF5522">
      <w:pPr>
        <w:pStyle w:val="BodyText"/>
        <w:rPr>
          <w:rFonts w:eastAsia="ＭＳ 明朝"/>
          <w:lang w:eastAsia="ja-JP"/>
        </w:rPr>
      </w:pPr>
      <w:r>
        <w:rPr>
          <w:rFonts w:eastAsia="ＭＳ 明朝" w:hint="eastAsia"/>
          <w:lang w:eastAsia="ja-JP"/>
        </w:rPr>
        <w:t>This sub-section will present the results obtained when the time performance of the presented solutions is analyzed.</w:t>
      </w:r>
    </w:p>
    <w:p w:rsidR="00BF5522" w:rsidRPr="00FC7DD3" w:rsidRDefault="00232506" w:rsidP="00BF5522">
      <w:pPr>
        <w:pStyle w:val="tablehead"/>
      </w:pPr>
      <w:r>
        <w:rPr>
          <w:rFonts w:eastAsia="ＭＳ 明朝" w:hint="eastAsia"/>
          <w:lang w:eastAsia="ja-JP"/>
        </w:rPr>
        <w:t>Initial import me</w:t>
      </w:r>
      <w:r w:rsidR="00BF5522">
        <w:rPr>
          <w:rFonts w:eastAsia="ＭＳ 明朝" w:hint="eastAsia"/>
          <w:lang w:eastAsia="ja-JP"/>
        </w:rPr>
        <w:t>asurements</w:t>
      </w:r>
    </w:p>
    <w:tbl>
      <w:tblPr>
        <w:tblW w:w="0" w:type="auto"/>
        <w:jc w:val="center"/>
        <w:tblInd w:w="-8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634"/>
        <w:gridCol w:w="1701"/>
        <w:gridCol w:w="1570"/>
      </w:tblGrid>
      <w:tr w:rsidR="00BF5522" w:rsidTr="00AF64F8">
        <w:trPr>
          <w:cantSplit/>
          <w:trHeight w:val="240"/>
          <w:tblHeader/>
          <w:jc w:val="center"/>
        </w:trPr>
        <w:tc>
          <w:tcPr>
            <w:tcW w:w="1634" w:type="dxa"/>
            <w:tcBorders>
              <w:top w:val="nil"/>
              <w:left w:val="nil"/>
              <w:bottom w:val="single" w:sz="4" w:space="0" w:color="auto"/>
              <w:right w:val="single" w:sz="4" w:space="0" w:color="auto"/>
            </w:tcBorders>
            <w:vAlign w:val="center"/>
          </w:tcPr>
          <w:p w:rsidR="00BF5522" w:rsidRPr="00BF5522" w:rsidRDefault="00041E00" w:rsidP="00067AD3">
            <w:pPr>
              <w:pStyle w:val="tablecolhead"/>
              <w:rPr>
                <w:rFonts w:eastAsia="ＭＳ 明朝"/>
                <w:i/>
                <w:lang w:eastAsia="ja-JP"/>
              </w:rPr>
            </w:pPr>
            <w:r>
              <w:rPr>
                <w:rFonts w:eastAsia="ＭＳ 明朝" w:hint="eastAsia"/>
                <w:i/>
                <w:lang w:eastAsia="ja-JP"/>
              </w:rPr>
              <w:t xml:space="preserve">   </w:t>
            </w:r>
          </w:p>
        </w:tc>
        <w:tc>
          <w:tcPr>
            <w:tcW w:w="1701" w:type="dxa"/>
            <w:tcBorders>
              <w:top w:val="single" w:sz="4" w:space="0" w:color="auto"/>
              <w:left w:val="single" w:sz="4" w:space="0" w:color="auto"/>
              <w:bottom w:val="single" w:sz="4" w:space="0" w:color="auto"/>
              <w:right w:val="single" w:sz="4" w:space="0" w:color="auto"/>
            </w:tcBorders>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1570" w:type="dxa"/>
            <w:tcBorders>
              <w:left w:val="single" w:sz="4" w:space="0" w:color="auto"/>
            </w:tcBorders>
            <w:vAlign w:val="center"/>
          </w:tcPr>
          <w:p w:rsidR="00BF5522" w:rsidRPr="00BF5522" w:rsidRDefault="00BE02AC" w:rsidP="00BE02AC">
            <w:pPr>
              <w:pStyle w:val="tablecolhead"/>
              <w:rPr>
                <w:rFonts w:eastAsia="ＭＳ 明朝"/>
                <w:lang w:eastAsia="ja-JP"/>
              </w:rPr>
            </w:pPr>
            <w:r>
              <w:rPr>
                <w:rFonts w:eastAsia="ＭＳ 明朝" w:hint="eastAsia"/>
                <w:lang w:eastAsia="ja-JP"/>
              </w:rPr>
              <w:t>CGO</w:t>
            </w:r>
          </w:p>
        </w:tc>
      </w:tr>
      <w:tr w:rsidR="00BF5522" w:rsidTr="00AF64F8">
        <w:trPr>
          <w:trHeight w:val="320"/>
          <w:jc w:val="center"/>
        </w:trPr>
        <w:tc>
          <w:tcPr>
            <w:tcW w:w="1634" w:type="dxa"/>
            <w:tcBorders>
              <w:top w:val="single" w:sz="4" w:space="0" w:color="auto"/>
              <w:left w:val="single" w:sz="4" w:space="0" w:color="auto"/>
              <w:bottom w:val="single" w:sz="4" w:space="0" w:color="auto"/>
              <w:right w:val="single" w:sz="4" w:space="0" w:color="auto"/>
            </w:tcBorders>
            <w:vAlign w:val="center"/>
          </w:tcPr>
          <w:p w:rsidR="00BF5522" w:rsidRPr="00BF5522" w:rsidRDefault="00BF5522" w:rsidP="00AF64F8">
            <w:pPr>
              <w:pStyle w:val="tablecolhead"/>
              <w:rPr>
                <w:lang w:eastAsia="ja-JP"/>
              </w:rPr>
            </w:pPr>
            <w:r>
              <w:rPr>
                <w:rFonts w:hint="eastAsia"/>
                <w:lang w:eastAsia="ja-JP"/>
              </w:rPr>
              <w:t>Time (</w:t>
            </w:r>
            <w:r w:rsidR="00041E00">
              <w:rPr>
                <w:rFonts w:hint="eastAsia"/>
                <w:lang w:eastAsia="ja-JP"/>
              </w:rPr>
              <w:t>m</w:t>
            </w:r>
            <w:r w:rsidR="00115412">
              <w:rPr>
                <w:rFonts w:hint="eastAsia"/>
                <w:lang w:eastAsia="ja-JP"/>
              </w:rPr>
              <w:t>inutes</w:t>
            </w:r>
            <w:r>
              <w:rPr>
                <w:rFonts w:hint="eastAsia"/>
                <w:lang w:eastAsia="ja-JP"/>
              </w:rPr>
              <w:t>)</w:t>
            </w:r>
          </w:p>
        </w:tc>
        <w:tc>
          <w:tcPr>
            <w:tcW w:w="1701" w:type="dxa"/>
            <w:tcBorders>
              <w:top w:val="single" w:sz="4" w:space="0" w:color="auto"/>
              <w:left w:val="single" w:sz="4" w:space="0" w:color="auto"/>
            </w:tcBorders>
            <w:vAlign w:val="center"/>
          </w:tcPr>
          <w:p w:rsidR="00BF5522" w:rsidRPr="00041E00" w:rsidRDefault="00041E00" w:rsidP="00067AD3">
            <w:pPr>
              <w:pStyle w:val="tablecopy"/>
              <w:rPr>
                <w:rFonts w:eastAsia="ＭＳ 明朝"/>
                <w:lang w:eastAsia="ja-JP"/>
              </w:rPr>
            </w:pPr>
            <w:r>
              <w:rPr>
                <w:rFonts w:eastAsia="ＭＳ 明朝" w:hint="eastAsia"/>
                <w:lang w:eastAsia="ja-JP"/>
              </w:rPr>
              <w:t>18</w:t>
            </w:r>
            <w:r w:rsidR="00A439A4">
              <w:rPr>
                <w:rFonts w:eastAsia="ＭＳ 明朝" w:hint="eastAsia"/>
                <w:lang w:eastAsia="ja-JP"/>
              </w:rPr>
              <w:t>1</w:t>
            </w:r>
          </w:p>
        </w:tc>
        <w:tc>
          <w:tcPr>
            <w:tcW w:w="1570" w:type="dxa"/>
            <w:vAlign w:val="center"/>
          </w:tcPr>
          <w:p w:rsidR="00BF5522" w:rsidRPr="00041E00" w:rsidRDefault="00041E00" w:rsidP="00067AD3">
            <w:pPr>
              <w:rPr>
                <w:rFonts w:eastAsia="ＭＳ 明朝"/>
                <w:sz w:val="16"/>
                <w:szCs w:val="16"/>
                <w:lang w:eastAsia="ja-JP"/>
              </w:rPr>
            </w:pPr>
            <w:r>
              <w:rPr>
                <w:rFonts w:eastAsia="ＭＳ 明朝" w:hint="eastAsia"/>
                <w:sz w:val="16"/>
                <w:szCs w:val="16"/>
                <w:lang w:eastAsia="ja-JP"/>
              </w:rPr>
              <w:t>4538</w:t>
            </w:r>
          </w:p>
        </w:tc>
      </w:tr>
    </w:tbl>
    <w:p w:rsidR="00470A81" w:rsidRDefault="00A439A4" w:rsidP="00470A81">
      <w:pPr>
        <w:pStyle w:val="BodyText"/>
        <w:rPr>
          <w:rFonts w:eastAsia="ＭＳ 明朝"/>
          <w:lang w:eastAsia="ja-JP"/>
        </w:rPr>
      </w:pPr>
      <w:r>
        <w:rPr>
          <w:rFonts w:eastAsia="ＭＳ 明朝" w:hint="eastAsia"/>
          <w:lang w:eastAsia="ja-JP"/>
        </w:rPr>
        <w:t xml:space="preserve">As explained in Section III, the two compared solutions have large differences in the initial extraction of fingerprints of movies to the databases. More specifically, the </w:t>
      </w:r>
      <w:r w:rsidR="00BE02AC">
        <w:rPr>
          <w:rFonts w:eastAsia="ＭＳ 明朝" w:hint="eastAsia"/>
          <w:lang w:eastAsia="ja-JP"/>
        </w:rPr>
        <w:t>CGO</w:t>
      </w:r>
      <w:r>
        <w:rPr>
          <w:rFonts w:eastAsia="ＭＳ 明朝" w:hint="eastAsia"/>
          <w:lang w:eastAsia="ja-JP"/>
        </w:rPr>
        <w:t xml:space="preserve"> solution needs to have several calculations done, such as frame partitioning</w:t>
      </w:r>
      <w:r w:rsidR="00015436">
        <w:rPr>
          <w:rFonts w:eastAsia="ＭＳ 明朝" w:hint="eastAsia"/>
          <w:lang w:eastAsia="ja-JP"/>
        </w:rPr>
        <w:t>, conversion</w:t>
      </w:r>
      <w:r>
        <w:rPr>
          <w:rFonts w:eastAsia="ＭＳ 明朝" w:hint="eastAsia"/>
          <w:lang w:eastAsia="ja-JP"/>
        </w:rPr>
        <w:t xml:space="preserve"> and the CGO</w:t>
      </w:r>
      <w:r w:rsidR="00015436">
        <w:rPr>
          <w:rFonts w:eastAsia="ＭＳ 明朝" w:hint="eastAsia"/>
          <w:lang w:eastAsia="ja-JP"/>
        </w:rPr>
        <w:t xml:space="preserve"> calculations</w:t>
      </w:r>
      <w:r>
        <w:rPr>
          <w:rFonts w:eastAsia="ＭＳ 明朝" w:hint="eastAsia"/>
          <w:lang w:eastAsia="ja-JP"/>
        </w:rPr>
        <w:t xml:space="preserve">. Those calculations, as </w:t>
      </w:r>
      <w:r w:rsidR="00015436">
        <w:rPr>
          <w:rFonts w:eastAsia="ＭＳ 明朝" w:hint="eastAsia"/>
          <w:lang w:eastAsia="ja-JP"/>
        </w:rPr>
        <w:t>presented</w:t>
      </w:r>
      <w:r>
        <w:rPr>
          <w:rFonts w:eastAsia="ＭＳ 明朝" w:hint="eastAsia"/>
          <w:lang w:eastAsia="ja-JP"/>
        </w:rPr>
        <w:t xml:space="preserve"> in Table II are very expensive, and completely shatter</w:t>
      </w:r>
      <w:r w:rsidR="00BE02AC">
        <w:rPr>
          <w:rFonts w:eastAsia="ＭＳ 明朝" w:hint="eastAsia"/>
          <w:lang w:eastAsia="ja-JP"/>
        </w:rPr>
        <w:t xml:space="preserve"> any possibilities of using CGO </w:t>
      </w:r>
      <w:r w:rsidR="00D05D5E">
        <w:rPr>
          <w:rFonts w:eastAsia="ＭＳ 明朝" w:hint="eastAsia"/>
          <w:lang w:eastAsia="ja-JP"/>
        </w:rPr>
        <w:t>in a real-time environment</w:t>
      </w:r>
      <w:r>
        <w:rPr>
          <w:rFonts w:eastAsia="ＭＳ 明朝" w:hint="eastAsia"/>
          <w:lang w:eastAsia="ja-JP"/>
        </w:rPr>
        <w:t xml:space="preserve">, with an initial fingerprint extraction time of over 75 hours. On the other hand, the SUJ platform took 3 hours to extract the fingerprint of </w:t>
      </w:r>
      <w:r w:rsidR="008320D0">
        <w:rPr>
          <w:rFonts w:eastAsia="ＭＳ 明朝" w:hint="eastAsia"/>
          <w:lang w:eastAsia="ja-JP"/>
        </w:rPr>
        <w:t>7</w:t>
      </w:r>
      <w:r w:rsidR="005D1BEA">
        <w:rPr>
          <w:rFonts w:eastAsia="ＭＳ 明朝" w:hint="eastAsia"/>
          <w:lang w:eastAsia="ja-JP"/>
        </w:rPr>
        <w:t>73</w:t>
      </w:r>
      <w:r>
        <w:rPr>
          <w:rFonts w:eastAsia="ＭＳ 明朝" w:hint="eastAsia"/>
          <w:lang w:eastAsia="ja-JP"/>
        </w:rPr>
        <w:t xml:space="preserve"> minutes of video, faster than real-</w:t>
      </w:r>
      <w:proofErr w:type="spellStart"/>
      <w:r>
        <w:rPr>
          <w:rFonts w:eastAsia="ＭＳ 明朝" w:hint="eastAsia"/>
          <w:lang w:eastAsia="ja-JP"/>
        </w:rPr>
        <w:t>time.</w:t>
      </w:r>
      <w:r w:rsidR="00470A81">
        <w:rPr>
          <w:rFonts w:eastAsia="ＭＳ 明朝" w:hint="eastAsia"/>
          <w:lang w:eastAsia="ja-JP"/>
        </w:rPr>
        <w:t>Table</w:t>
      </w:r>
      <w:proofErr w:type="spellEnd"/>
      <w:r w:rsidR="00470A81">
        <w:rPr>
          <w:rFonts w:eastAsia="ＭＳ 明朝" w:hint="eastAsia"/>
          <w:lang w:eastAsia="ja-JP"/>
        </w:rPr>
        <w:t xml:space="preserve"> III presents the obtained times for the search of videos. Here, a section of each one of the 210 videos was looked up in the database and averaged.</w:t>
      </w:r>
    </w:p>
    <w:p w:rsidR="00BF5522" w:rsidRPr="00E02BE6" w:rsidRDefault="00041E00" w:rsidP="00BF5522">
      <w:pPr>
        <w:pStyle w:val="tablehead"/>
      </w:pPr>
      <w:r>
        <w:rPr>
          <w:rFonts w:eastAsia="ＭＳ 明朝" w:hint="eastAsia"/>
          <w:lang w:eastAsia="ja-JP"/>
        </w:rPr>
        <w:t>Look up time</w:t>
      </w:r>
      <w:r w:rsidR="00BF5522">
        <w:rPr>
          <w:rFonts w:eastAsia="ＭＳ 明朝" w:hint="eastAsia"/>
          <w:lang w:eastAsia="ja-JP"/>
        </w:rPr>
        <w:t xml:space="preserve">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186"/>
        <w:gridCol w:w="1276"/>
        <w:gridCol w:w="2398"/>
      </w:tblGrid>
      <w:tr w:rsidR="00BF5522" w:rsidTr="00AF64F8">
        <w:trPr>
          <w:cantSplit/>
          <w:trHeight w:val="485"/>
          <w:tblHeader/>
          <w:jc w:val="center"/>
        </w:trPr>
        <w:tc>
          <w:tcPr>
            <w:tcW w:w="2462" w:type="dxa"/>
            <w:gridSpan w:val="2"/>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2398" w:type="dxa"/>
            <w:vAlign w:val="center"/>
          </w:tcPr>
          <w:p w:rsidR="00BF5522" w:rsidRDefault="00BE02AC" w:rsidP="00067AD3">
            <w:pPr>
              <w:pStyle w:val="tablecolhead"/>
            </w:pPr>
            <w:r>
              <w:rPr>
                <w:rFonts w:eastAsia="ＭＳ 明朝" w:hint="eastAsia"/>
                <w:lang w:eastAsia="ja-JP"/>
              </w:rPr>
              <w:t>CGO</w:t>
            </w:r>
          </w:p>
        </w:tc>
      </w:tr>
      <w:tr w:rsidR="00BF5522" w:rsidTr="00AF64F8">
        <w:trPr>
          <w:cantSplit/>
          <w:trHeight w:val="485"/>
          <w:tblHeader/>
          <w:jc w:val="center"/>
        </w:trPr>
        <w:tc>
          <w:tcPr>
            <w:tcW w:w="1186" w:type="dxa"/>
            <w:vAlign w:val="center"/>
          </w:tcPr>
          <w:p w:rsidR="00BF5522" w:rsidRPr="00FC7DD3" w:rsidRDefault="00BF5522" w:rsidP="00AF64F8">
            <w:pPr>
              <w:pStyle w:val="tablecolsubhead"/>
              <w:rPr>
                <w:lang w:eastAsia="ja-JP"/>
              </w:rPr>
            </w:pPr>
            <w:r>
              <w:rPr>
                <w:rFonts w:hint="eastAsia"/>
                <w:lang w:eastAsia="ja-JP"/>
              </w:rPr>
              <w:lastRenderedPageBreak/>
              <w:t>DB threshold</w:t>
            </w:r>
          </w:p>
        </w:tc>
        <w:tc>
          <w:tcPr>
            <w:tcW w:w="1276" w:type="dxa"/>
            <w:vAlign w:val="center"/>
          </w:tcPr>
          <w:p w:rsidR="00BF5522" w:rsidRPr="00BF5522" w:rsidRDefault="00AF64F8" w:rsidP="00AF64F8">
            <w:pPr>
              <w:pStyle w:val="tablecolsubhead"/>
            </w:pPr>
            <w:r>
              <w:rPr>
                <w:rFonts w:hint="eastAsia"/>
                <w:lang w:eastAsia="ja-JP"/>
              </w:rPr>
              <w:t xml:space="preserve">Avg. </w:t>
            </w:r>
            <w:r w:rsidR="00041E00">
              <w:rPr>
                <w:rFonts w:hint="eastAsia"/>
                <w:lang w:eastAsia="ja-JP"/>
              </w:rPr>
              <w:t>Time</w:t>
            </w:r>
            <w:r>
              <w:rPr>
                <w:rFonts w:hint="eastAsia"/>
                <w:lang w:eastAsia="ja-JP"/>
              </w:rPr>
              <w:t xml:space="preserve"> </w:t>
            </w:r>
            <w:r w:rsidR="00041E00">
              <w:rPr>
                <w:rFonts w:hint="eastAsia"/>
                <w:lang w:eastAsia="ja-JP"/>
              </w:rPr>
              <w:t>(s</w:t>
            </w:r>
            <w:r w:rsidR="00BF5522">
              <w:rPr>
                <w:rFonts w:hint="eastAsia"/>
                <w:lang w:eastAsia="ja-JP"/>
              </w:rPr>
              <w:t>)</w:t>
            </w:r>
          </w:p>
        </w:tc>
        <w:tc>
          <w:tcPr>
            <w:tcW w:w="2398" w:type="dxa"/>
            <w:vAlign w:val="center"/>
          </w:tcPr>
          <w:p w:rsidR="00BF5522" w:rsidRDefault="00AF64F8" w:rsidP="00AF64F8">
            <w:pPr>
              <w:pStyle w:val="tablecolsubhead"/>
            </w:pPr>
            <w:r>
              <w:rPr>
                <w:rFonts w:hint="eastAsia"/>
                <w:lang w:eastAsia="ja-JP"/>
              </w:rPr>
              <w:t xml:space="preserve">Avg. </w:t>
            </w:r>
            <w:r w:rsidR="00041E00">
              <w:rPr>
                <w:rFonts w:hint="eastAsia"/>
                <w:lang w:eastAsia="ja-JP"/>
              </w:rPr>
              <w:t>Time</w:t>
            </w:r>
            <w:r w:rsidR="00BF5522">
              <w:rPr>
                <w:rFonts w:hint="eastAsia"/>
                <w:lang w:eastAsia="ja-JP"/>
              </w:rPr>
              <w:t xml:space="preserve"> (</w:t>
            </w:r>
            <w:r w:rsidR="00041E00">
              <w:rPr>
                <w:rFonts w:hint="eastAsia"/>
                <w:lang w:eastAsia="ja-JP"/>
              </w:rPr>
              <w:t>s</w:t>
            </w:r>
            <w:r w:rsidR="00BF5522">
              <w:rPr>
                <w:rFonts w:hint="eastAsia"/>
                <w:lang w:eastAsia="ja-JP"/>
              </w:rPr>
              <w:t>)</w:t>
            </w:r>
          </w:p>
        </w:tc>
      </w:tr>
      <w:tr w:rsidR="00BF5522" w:rsidTr="00AF64F8">
        <w:trPr>
          <w:trHeight w:val="320"/>
          <w:jc w:val="center"/>
        </w:trPr>
        <w:tc>
          <w:tcPr>
            <w:tcW w:w="1186" w:type="dxa"/>
            <w:vAlign w:val="center"/>
          </w:tcPr>
          <w:p w:rsidR="00BF5522" w:rsidRPr="00FC7DD3" w:rsidRDefault="00BF5522" w:rsidP="00067AD3">
            <w:pPr>
              <w:pStyle w:val="tablecopy"/>
              <w:jc w:val="left"/>
              <w:rPr>
                <w:rFonts w:eastAsia="ＭＳ 明朝"/>
                <w:sz w:val="8"/>
                <w:szCs w:val="8"/>
                <w:lang w:eastAsia="ja-JP"/>
              </w:rPr>
            </w:pPr>
            <w:r>
              <w:rPr>
                <w:rFonts w:eastAsia="ＭＳ 明朝" w:hint="eastAsia"/>
                <w:lang w:eastAsia="ja-JP"/>
              </w:rPr>
              <w:t>1</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74.16</w:t>
            </w:r>
          </w:p>
        </w:tc>
        <w:tc>
          <w:tcPr>
            <w:tcW w:w="2398" w:type="dxa"/>
            <w:vMerge w:val="restart"/>
            <w:vAlign w:val="center"/>
          </w:tcPr>
          <w:p w:rsidR="00BF5522" w:rsidRPr="00BF5522" w:rsidRDefault="0073340B" w:rsidP="00067AD3">
            <w:pPr>
              <w:jc w:val="left"/>
              <w:rPr>
                <w:rFonts w:eastAsia="ＭＳ 明朝"/>
                <w:sz w:val="16"/>
                <w:szCs w:val="16"/>
                <w:lang w:eastAsia="ja-JP"/>
              </w:rPr>
            </w:pPr>
            <w:r>
              <w:rPr>
                <w:rFonts w:eastAsia="ＭＳ 明朝" w:hint="eastAsia"/>
                <w:sz w:val="16"/>
                <w:szCs w:val="16"/>
                <w:lang w:eastAsia="ja-JP"/>
              </w:rPr>
              <w:t>92.41</w:t>
            </w: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w:t>
            </w:r>
          </w:p>
        </w:tc>
        <w:tc>
          <w:tcPr>
            <w:tcW w:w="1276" w:type="dxa"/>
            <w:vAlign w:val="center"/>
          </w:tcPr>
          <w:p w:rsidR="00BF5522" w:rsidRPr="00BF5522" w:rsidRDefault="00AF64F8" w:rsidP="00067AD3">
            <w:pPr>
              <w:pStyle w:val="tablecopy"/>
              <w:jc w:val="left"/>
              <w:rPr>
                <w:rFonts w:eastAsia="ＭＳ 明朝"/>
                <w:lang w:eastAsia="ja-JP"/>
              </w:rPr>
            </w:pPr>
            <w:r>
              <w:rPr>
                <w:rFonts w:eastAsia="ＭＳ 明朝" w:hint="eastAsia"/>
                <w:lang w:eastAsia="ja-JP"/>
              </w:rPr>
              <w:t>28.38</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3</w:t>
            </w:r>
          </w:p>
        </w:tc>
        <w:tc>
          <w:tcPr>
            <w:tcW w:w="1276" w:type="dxa"/>
            <w:vAlign w:val="center"/>
          </w:tcPr>
          <w:p w:rsidR="00BF5522" w:rsidRPr="00BF5522" w:rsidRDefault="00AF64F8" w:rsidP="00067AD3">
            <w:pPr>
              <w:pStyle w:val="tablecopy"/>
              <w:jc w:val="left"/>
              <w:rPr>
                <w:rFonts w:eastAsia="ＭＳ 明朝"/>
                <w:lang w:eastAsia="ja-JP"/>
              </w:rPr>
            </w:pPr>
            <w:r>
              <w:rPr>
                <w:rFonts w:eastAsia="ＭＳ 明朝" w:hint="eastAsia"/>
                <w:lang w:eastAsia="ja-JP"/>
              </w:rPr>
              <w:t>20.48</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5</w:t>
            </w:r>
          </w:p>
        </w:tc>
        <w:tc>
          <w:tcPr>
            <w:tcW w:w="1276" w:type="dxa"/>
            <w:vAlign w:val="center"/>
          </w:tcPr>
          <w:p w:rsidR="00BF5522" w:rsidRPr="00BF5522" w:rsidRDefault="00AF64F8" w:rsidP="00067AD3">
            <w:pPr>
              <w:pStyle w:val="tablecopy"/>
              <w:jc w:val="left"/>
              <w:rPr>
                <w:rFonts w:eastAsia="ＭＳ 明朝"/>
                <w:lang w:eastAsia="ja-JP"/>
              </w:rPr>
            </w:pPr>
            <w:r>
              <w:rPr>
                <w:rFonts w:eastAsia="ＭＳ 明朝" w:hint="eastAsia"/>
                <w:lang w:eastAsia="ja-JP"/>
              </w:rPr>
              <w:t>13.27</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10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8.84</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15</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8.66</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10.1</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25</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12.42</w:t>
            </w:r>
          </w:p>
        </w:tc>
        <w:tc>
          <w:tcPr>
            <w:tcW w:w="2398" w:type="dxa"/>
            <w:vMerge/>
            <w:vAlign w:val="center"/>
          </w:tcPr>
          <w:p w:rsidR="00BF5522" w:rsidRDefault="00BF5522" w:rsidP="00067AD3">
            <w:pPr>
              <w:jc w:val="left"/>
              <w:rPr>
                <w:sz w:val="16"/>
                <w:szCs w:val="16"/>
              </w:rPr>
            </w:pPr>
          </w:p>
        </w:tc>
      </w:tr>
      <w:tr w:rsidR="00BF5522" w:rsidTr="00AF64F8">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30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15.11</w:t>
            </w:r>
          </w:p>
        </w:tc>
        <w:tc>
          <w:tcPr>
            <w:tcW w:w="2398" w:type="dxa"/>
            <w:vMerge/>
            <w:vAlign w:val="center"/>
          </w:tcPr>
          <w:p w:rsidR="00BF5522" w:rsidRDefault="00BF5522" w:rsidP="00067AD3">
            <w:pPr>
              <w:jc w:val="left"/>
              <w:rPr>
                <w:sz w:val="16"/>
                <w:szCs w:val="16"/>
              </w:rPr>
            </w:pPr>
          </w:p>
        </w:tc>
      </w:tr>
    </w:tbl>
    <w:p w:rsidR="00B13D20" w:rsidRDefault="00783034" w:rsidP="00783034">
      <w:pPr>
        <w:pStyle w:val="BodyText"/>
        <w:rPr>
          <w:rFonts w:eastAsia="ＭＳ 明朝"/>
          <w:lang w:eastAsia="ja-JP"/>
        </w:rPr>
      </w:pPr>
      <w:r>
        <w:rPr>
          <w:rFonts w:eastAsia="ＭＳ 明朝" w:hint="eastAsia"/>
          <w:lang w:eastAsia="ja-JP"/>
        </w:rPr>
        <w:t xml:space="preserve">The </w:t>
      </w:r>
      <w:proofErr w:type="gramStart"/>
      <w:r>
        <w:rPr>
          <w:rFonts w:eastAsia="ＭＳ 明朝" w:hint="eastAsia"/>
          <w:lang w:eastAsia="ja-JP"/>
        </w:rPr>
        <w:t>results from SUJ is</w:t>
      </w:r>
      <w:proofErr w:type="gramEnd"/>
      <w:r>
        <w:rPr>
          <w:rFonts w:eastAsia="ＭＳ 明朝" w:hint="eastAsia"/>
          <w:lang w:eastAsia="ja-JP"/>
        </w:rPr>
        <w:t xml:space="preserve"> faster than CGO. It is also relevant</w:t>
      </w:r>
      <w:r w:rsidRPr="00FA690E">
        <w:rPr>
          <w:rFonts w:eastAsia="ＭＳ 明朝" w:hint="eastAsia"/>
          <w:lang w:eastAsia="ja-JP"/>
        </w:rPr>
        <w:t xml:space="preserve"> </w:t>
      </w:r>
      <w:proofErr w:type="gramStart"/>
      <w:r>
        <w:rPr>
          <w:rFonts w:eastAsia="ＭＳ 明朝" w:hint="eastAsia"/>
          <w:lang w:eastAsia="ja-JP"/>
        </w:rPr>
        <w:t>to  look</w:t>
      </w:r>
      <w:proofErr w:type="gramEnd"/>
      <w:r>
        <w:rPr>
          <w:rFonts w:eastAsia="ＭＳ 明朝" w:hint="eastAsia"/>
          <w:lang w:eastAsia="ja-JP"/>
        </w:rPr>
        <w:t xml:space="preserve">  into  the  DB  threshold  column.  A low threshold will </w:t>
      </w:r>
      <w:r w:rsidR="00B13D20">
        <w:rPr>
          <w:rFonts w:eastAsia="ＭＳ 明朝" w:hint="eastAsia"/>
          <w:lang w:eastAsia="ja-JP"/>
        </w:rPr>
        <w:t>make the number of indexes grow and the lookup time increase. As the threshold grows the lookups become faster. However, a too large threshold will make the lookup time grow. This is due to the fact that valuable information is discarded when using large thresholds, making the algorithm analyze sections of videos that are not a match, in later stages of the algorithm.</w:t>
      </w:r>
      <w:r w:rsidR="00AC6A43">
        <w:rPr>
          <w:rFonts w:eastAsia="ＭＳ 明朝" w:hint="eastAsia"/>
          <w:lang w:eastAsia="ja-JP"/>
        </w:rPr>
        <w:t xml:space="preserve"> An example of this is depicted in the following figure.</w:t>
      </w:r>
    </w:p>
    <w:p w:rsidR="00DC12D7" w:rsidRDefault="00C12158" w:rsidP="00DC12D7">
      <w:pPr>
        <w:pStyle w:val="BodyText"/>
        <w:rPr>
          <w:rFonts w:eastAsia="ＭＳ 明朝"/>
          <w:lang w:eastAsia="ja-JP"/>
        </w:rPr>
      </w:pPr>
      <w:r>
        <w:rPr>
          <w:rFonts w:eastAsia="ＭＳ 明朝"/>
          <w:noProof/>
          <w:lang w:eastAsia="ja-JP"/>
        </w:rPr>
        <w:pict>
          <v:shape id="_x0000_s1032" type="#_x0000_t202" style="position:absolute;left:0;text-align:left;margin-left:6pt;margin-top:11.25pt;width:252.75pt;height:138.3pt;z-index:-251658240;mso-wrap-style:none;mso-wrap-edited:f" wrapcoords="-64 0 -64 21600 21664 21600 21664 0 -64 0">
            <v:textbox style="mso-next-textbox:#_x0000_s1032">
              <w:txbxContent>
                <w:p w:rsidR="00DC12D7" w:rsidRPr="00AD3CB3" w:rsidRDefault="008D70FD" w:rsidP="008D70FD">
                  <w:pPr>
                    <w:pStyle w:val="BodyText"/>
                    <w:ind w:firstLine="0"/>
                    <w:jc w:val="left"/>
                    <w:rPr>
                      <w:rFonts w:eastAsia="ＭＳ 明朝"/>
                      <w:lang w:eastAsia="ja-JP"/>
                    </w:rPr>
                  </w:pPr>
                  <w:r w:rsidRPr="00AD3CB3">
                    <w:rPr>
                      <w:rFonts w:eastAsia="ＭＳ 明朝"/>
                      <w:lang w:eastAsia="ja-JP"/>
                    </w:rPr>
                    <w:object w:dxaOrig="7207" w:dyaOrig="4084">
                      <v:shape id="_x0000_i1028" type="#_x0000_t75" style="width:240.75pt;height:134.25pt" o:ole="">
                        <v:imagedata r:id="rId15" o:title=""/>
                      </v:shape>
                      <o:OLEObject Type="Embed" ProgID="Excel.Sheet.12" ShapeID="_x0000_i1028" DrawAspect="Content" ObjectID="_1331357680" r:id="rId16"/>
                    </w:object>
                  </w:r>
                </w:p>
              </w:txbxContent>
            </v:textbox>
            <w10:wrap type="tight"/>
          </v:shape>
        </w:pict>
      </w:r>
    </w:p>
    <w:p w:rsidR="00DC12D7" w:rsidRDefault="00DC12D7" w:rsidP="00DC12D7">
      <w:pPr>
        <w:pStyle w:val="figurecaption"/>
      </w:pPr>
      <w:r>
        <w:rPr>
          <w:rFonts w:eastAsia="ＭＳ 明朝" w:hint="eastAsia"/>
          <w:lang w:eastAsia="ja-JP"/>
        </w:rPr>
        <w:t xml:space="preserve">Example of </w:t>
      </w:r>
      <w:r w:rsidR="00AC6A43">
        <w:rPr>
          <w:rFonts w:eastAsia="ＭＳ 明朝" w:hint="eastAsia"/>
          <w:lang w:eastAsia="ja-JP"/>
        </w:rPr>
        <w:t xml:space="preserve">fingerprint timings for 3 movies </w:t>
      </w:r>
    </w:p>
    <w:p w:rsidR="00DC12D7" w:rsidRPr="00AC6A43" w:rsidRDefault="00AC6A43" w:rsidP="00AC6A43">
      <w:pPr>
        <w:pStyle w:val="BodyText"/>
        <w:rPr>
          <w:rFonts w:eastAsia="ＭＳ 明朝"/>
          <w:lang w:eastAsia="ja-JP"/>
        </w:rPr>
      </w:pPr>
      <w:r>
        <w:rPr>
          <w:rFonts w:eastAsia="ＭＳ 明朝" w:hint="eastAsia"/>
          <w:lang w:eastAsia="ja-JP"/>
        </w:rPr>
        <w:t>In Figure 4, the timings converge to lower values up to a database threshold of 15. However, after that threshold the values become higher and unreliable.</w:t>
      </w:r>
    </w:p>
    <w:p w:rsidR="00BF5522" w:rsidRDefault="00927A2E" w:rsidP="00BF5522">
      <w:pPr>
        <w:pStyle w:val="Heading2"/>
        <w:rPr>
          <w:rFonts w:eastAsia="ＭＳ 明朝"/>
          <w:lang w:eastAsia="ja-JP"/>
        </w:rPr>
      </w:pPr>
      <w:r>
        <w:rPr>
          <w:rFonts w:eastAsia="ＭＳ 明朝" w:hint="eastAsia"/>
          <w:lang w:eastAsia="ja-JP"/>
        </w:rPr>
        <w:t>A</w:t>
      </w:r>
      <w:r w:rsidR="00BF5522">
        <w:rPr>
          <w:rFonts w:eastAsia="ＭＳ 明朝" w:hint="eastAsia"/>
          <w:lang w:eastAsia="ja-JP"/>
        </w:rPr>
        <w:t>nalysis of</w:t>
      </w:r>
      <w:r w:rsidR="00041E00">
        <w:rPr>
          <w:rFonts w:eastAsia="ＭＳ 明朝" w:hint="eastAsia"/>
          <w:lang w:eastAsia="ja-JP"/>
        </w:rPr>
        <w:t xml:space="preserve"> robustness</w:t>
      </w:r>
      <w:r w:rsidR="00BF5522">
        <w:rPr>
          <w:rFonts w:eastAsia="ＭＳ 明朝" w:hint="eastAsia"/>
          <w:lang w:eastAsia="ja-JP"/>
        </w:rPr>
        <w:t xml:space="preserve"> results</w:t>
      </w:r>
    </w:p>
    <w:p w:rsidR="00E77535" w:rsidRDefault="00B13D20" w:rsidP="005654B0">
      <w:pPr>
        <w:pStyle w:val="BodyText"/>
        <w:rPr>
          <w:rFonts w:eastAsia="ＭＳ 明朝"/>
          <w:lang w:eastAsia="ja-JP"/>
        </w:rPr>
      </w:pPr>
      <w:r>
        <w:rPr>
          <w:rFonts w:eastAsia="ＭＳ 明朝" w:hint="eastAsia"/>
          <w:lang w:eastAsia="ja-JP"/>
        </w:rPr>
        <w:t xml:space="preserve">A video fingerprinting platform </w:t>
      </w:r>
      <w:r w:rsidR="00E77535">
        <w:rPr>
          <w:rFonts w:eastAsia="ＭＳ 明朝" w:hint="eastAsia"/>
          <w:lang w:eastAsia="ja-JP"/>
        </w:rPr>
        <w:t>needs to give accurate results. That accuracy can be expressed by the amount of videos reported as found, but being mismatches (False Positives) or by the number of times a video is known to be in a database, but the algorithm not being able to find the section of the video (False Negatives)[</w:t>
      </w:r>
      <w:r w:rsidR="00FD50F3">
        <w:rPr>
          <w:rFonts w:eastAsia="ＭＳ 明朝" w:hint="eastAsia"/>
          <w:lang w:eastAsia="ja-JP"/>
        </w:rPr>
        <w:t>8</w:t>
      </w:r>
      <w:r w:rsidR="00E77535">
        <w:rPr>
          <w:rFonts w:eastAsia="ＭＳ 明朝" w:hint="eastAsia"/>
          <w:lang w:eastAsia="ja-JP"/>
        </w:rPr>
        <w:t>].</w:t>
      </w:r>
    </w:p>
    <w:p w:rsidR="00BF5522" w:rsidRDefault="00E77535" w:rsidP="005654B0">
      <w:pPr>
        <w:pStyle w:val="BodyText"/>
        <w:rPr>
          <w:rFonts w:eastAsia="ＭＳ 明朝"/>
          <w:lang w:eastAsia="ja-JP"/>
        </w:rPr>
      </w:pPr>
      <w:r>
        <w:rPr>
          <w:rFonts w:eastAsia="ＭＳ 明朝" w:hint="eastAsia"/>
          <w:lang w:eastAsia="ja-JP"/>
        </w:rPr>
        <w:t xml:space="preserve">Our presented solution considers more relevant to properly find every video, even if the result will increase the reported number of False Positives. </w:t>
      </w:r>
    </w:p>
    <w:p w:rsidR="00041E00" w:rsidRPr="00E02BE6" w:rsidRDefault="000C7DF4" w:rsidP="00041E00">
      <w:pPr>
        <w:pStyle w:val="tablehead"/>
      </w:pPr>
      <w:r>
        <w:rPr>
          <w:rFonts w:eastAsia="ＭＳ 明朝" w:hint="eastAsia"/>
          <w:lang w:eastAsia="ja-JP"/>
        </w:rPr>
        <w:t>SUJ</w:t>
      </w:r>
      <w:r w:rsidR="00041E00">
        <w:rPr>
          <w:rFonts w:eastAsia="ＭＳ 明朝" w:hint="eastAsia"/>
          <w:lang w:eastAsia="ja-JP"/>
        </w:rPr>
        <w:t xml:space="preserve">  </w:t>
      </w:r>
      <w:r w:rsidR="00115412">
        <w:rPr>
          <w:rFonts w:eastAsia="ＭＳ 明朝" w:hint="eastAsia"/>
          <w:lang w:eastAsia="ja-JP"/>
        </w:rPr>
        <w:t xml:space="preserve">robustness </w:t>
      </w:r>
      <w:r w:rsidR="00041E00">
        <w:rPr>
          <w:rFonts w:eastAsia="ＭＳ 明朝" w:hint="eastAsia"/>
          <w:lang w:eastAsia="ja-JP"/>
        </w:rPr>
        <w:t>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03"/>
        <w:gridCol w:w="1276"/>
        <w:gridCol w:w="1406"/>
      </w:tblGrid>
      <w:tr w:rsidR="00D735C1" w:rsidTr="00067AD3">
        <w:trPr>
          <w:cantSplit/>
          <w:trHeight w:val="485"/>
          <w:tblHeader/>
          <w:jc w:val="center"/>
        </w:trPr>
        <w:tc>
          <w:tcPr>
            <w:tcW w:w="903" w:type="dxa"/>
            <w:vAlign w:val="center"/>
          </w:tcPr>
          <w:p w:rsidR="00D735C1" w:rsidRPr="00FC7DD3" w:rsidRDefault="00D735C1" w:rsidP="00067AD3">
            <w:pPr>
              <w:pStyle w:val="tablecolhead"/>
              <w:rPr>
                <w:rFonts w:eastAsia="ＭＳ 明朝"/>
                <w:lang w:eastAsia="ja-JP"/>
              </w:rPr>
            </w:pPr>
            <w:r>
              <w:rPr>
                <w:rFonts w:eastAsia="ＭＳ 明朝" w:hint="eastAsia"/>
                <w:lang w:eastAsia="ja-JP"/>
              </w:rPr>
              <w:t>DB threshold</w:t>
            </w:r>
          </w:p>
        </w:tc>
        <w:tc>
          <w:tcPr>
            <w:tcW w:w="1276" w:type="dxa"/>
            <w:vAlign w:val="center"/>
          </w:tcPr>
          <w:p w:rsidR="00D735C1" w:rsidRDefault="00D735C1" w:rsidP="00067AD3">
            <w:pPr>
              <w:pStyle w:val="tablecolhead"/>
            </w:pPr>
            <w:r>
              <w:rPr>
                <w:rFonts w:hint="eastAsia"/>
                <w:lang w:eastAsia="ja-JP"/>
              </w:rPr>
              <w:t>False Positives</w:t>
            </w:r>
          </w:p>
        </w:tc>
        <w:tc>
          <w:tcPr>
            <w:tcW w:w="1406" w:type="dxa"/>
            <w:vAlign w:val="center"/>
          </w:tcPr>
          <w:p w:rsidR="00D735C1" w:rsidRDefault="00D735C1" w:rsidP="00067AD3">
            <w:pPr>
              <w:pStyle w:val="tablecolhead"/>
            </w:pPr>
            <w:r>
              <w:rPr>
                <w:rFonts w:hint="eastAsia"/>
                <w:lang w:eastAsia="ja-JP"/>
              </w:rPr>
              <w:t>False Negatives</w:t>
            </w:r>
          </w:p>
        </w:tc>
      </w:tr>
      <w:tr w:rsidR="00D735C1" w:rsidTr="00067AD3">
        <w:trPr>
          <w:trHeight w:val="320"/>
          <w:jc w:val="center"/>
        </w:trPr>
        <w:tc>
          <w:tcPr>
            <w:tcW w:w="903" w:type="dxa"/>
            <w:vAlign w:val="center"/>
          </w:tcPr>
          <w:p w:rsidR="00D735C1" w:rsidRPr="00FC7DD3" w:rsidRDefault="00D735C1" w:rsidP="00067AD3">
            <w:pPr>
              <w:pStyle w:val="tablecopy"/>
              <w:jc w:val="left"/>
              <w:rPr>
                <w:rFonts w:eastAsia="ＭＳ 明朝"/>
                <w:sz w:val="8"/>
                <w:szCs w:val="8"/>
                <w:lang w:eastAsia="ja-JP"/>
              </w:rPr>
            </w:pPr>
            <w:r>
              <w:rPr>
                <w:rFonts w:eastAsia="ＭＳ 明朝" w:hint="eastAsia"/>
                <w:lang w:eastAsia="ja-JP"/>
              </w:rPr>
              <w:lastRenderedPageBreak/>
              <w:t>1</w:t>
            </w:r>
          </w:p>
        </w:tc>
        <w:tc>
          <w:tcPr>
            <w:tcW w:w="1276" w:type="dxa"/>
            <w:vAlign w:val="center"/>
          </w:tcPr>
          <w:p w:rsidR="00D735C1" w:rsidRPr="00F149E1" w:rsidRDefault="0073340B" w:rsidP="00067AD3">
            <w:pPr>
              <w:pStyle w:val="tablecopy"/>
              <w:rPr>
                <w:rFonts w:eastAsia="ＭＳ 明朝"/>
                <w:lang w:eastAsia="ja-JP"/>
              </w:rPr>
            </w:pPr>
            <w:r>
              <w:rPr>
                <w:rFonts w:eastAsia="ＭＳ 明朝" w:hint="eastAsia"/>
                <w:lang w:eastAsia="ja-JP"/>
              </w:rPr>
              <w:t>8</w:t>
            </w:r>
          </w:p>
        </w:tc>
        <w:tc>
          <w:tcPr>
            <w:tcW w:w="1406" w:type="dxa"/>
            <w:vAlign w:val="center"/>
          </w:tcPr>
          <w:p w:rsidR="00D735C1" w:rsidRPr="00AF64F8" w:rsidRDefault="0073340B" w:rsidP="00AF64F8">
            <w:pPr>
              <w:jc w:val="left"/>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2</w:t>
            </w:r>
          </w:p>
        </w:tc>
        <w:tc>
          <w:tcPr>
            <w:tcW w:w="1276" w:type="dxa"/>
            <w:vAlign w:val="center"/>
          </w:tcPr>
          <w:p w:rsidR="00D735C1" w:rsidRPr="00AF64F8" w:rsidRDefault="00AF64F8" w:rsidP="00067AD3">
            <w:pPr>
              <w:pStyle w:val="tablecopy"/>
              <w:rPr>
                <w:rFonts w:eastAsia="ＭＳ 明朝"/>
                <w:lang w:eastAsia="ja-JP"/>
              </w:rPr>
            </w:pPr>
            <w:r>
              <w:rPr>
                <w:rFonts w:eastAsia="ＭＳ 明朝" w:hint="eastAsia"/>
                <w:lang w:eastAsia="ja-JP"/>
              </w:rPr>
              <w:t>12</w:t>
            </w:r>
          </w:p>
        </w:tc>
        <w:tc>
          <w:tcPr>
            <w:tcW w:w="1406" w:type="dxa"/>
            <w:vAlign w:val="center"/>
          </w:tcPr>
          <w:p w:rsidR="00D735C1" w:rsidRPr="00AF64F8" w:rsidRDefault="00AF64F8" w:rsidP="00AF64F8">
            <w:pPr>
              <w:jc w:val="left"/>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3</w:t>
            </w:r>
          </w:p>
        </w:tc>
        <w:tc>
          <w:tcPr>
            <w:tcW w:w="1276" w:type="dxa"/>
            <w:vAlign w:val="center"/>
          </w:tcPr>
          <w:p w:rsidR="00D735C1" w:rsidRPr="00AF64F8" w:rsidRDefault="00AF64F8" w:rsidP="00067AD3">
            <w:pPr>
              <w:pStyle w:val="tablecopy"/>
              <w:rPr>
                <w:rFonts w:eastAsia="ＭＳ 明朝"/>
                <w:lang w:eastAsia="ja-JP"/>
              </w:rPr>
            </w:pPr>
            <w:r>
              <w:rPr>
                <w:rFonts w:eastAsia="ＭＳ 明朝" w:hint="eastAsia"/>
                <w:lang w:eastAsia="ja-JP"/>
              </w:rPr>
              <w:t>9</w:t>
            </w:r>
          </w:p>
        </w:tc>
        <w:tc>
          <w:tcPr>
            <w:tcW w:w="1406" w:type="dxa"/>
            <w:vAlign w:val="center"/>
          </w:tcPr>
          <w:p w:rsidR="00D735C1" w:rsidRPr="00AF64F8" w:rsidRDefault="00AF64F8" w:rsidP="00AF64F8">
            <w:pPr>
              <w:jc w:val="left"/>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5</w:t>
            </w:r>
          </w:p>
        </w:tc>
        <w:tc>
          <w:tcPr>
            <w:tcW w:w="1276" w:type="dxa"/>
            <w:vAlign w:val="center"/>
          </w:tcPr>
          <w:p w:rsidR="00D735C1" w:rsidRPr="00AF64F8" w:rsidRDefault="00AF64F8" w:rsidP="00067AD3">
            <w:pPr>
              <w:pStyle w:val="tablecopy"/>
              <w:rPr>
                <w:rFonts w:eastAsia="ＭＳ 明朝"/>
                <w:lang w:eastAsia="ja-JP"/>
              </w:rPr>
            </w:pPr>
            <w:r>
              <w:rPr>
                <w:rFonts w:eastAsia="ＭＳ 明朝" w:hint="eastAsia"/>
                <w:lang w:eastAsia="ja-JP"/>
              </w:rPr>
              <w:t>11</w:t>
            </w:r>
          </w:p>
        </w:tc>
        <w:tc>
          <w:tcPr>
            <w:tcW w:w="1406" w:type="dxa"/>
            <w:vAlign w:val="center"/>
          </w:tcPr>
          <w:p w:rsidR="00D735C1" w:rsidRPr="000C7DF4" w:rsidRDefault="00AF64F8" w:rsidP="000C7DF4">
            <w:pPr>
              <w:jc w:val="both"/>
              <w:rPr>
                <w:rFonts w:eastAsia="ＭＳ 明朝"/>
                <w:sz w:val="16"/>
                <w:szCs w:val="16"/>
                <w:lang w:eastAsia="ja-JP"/>
              </w:rPr>
            </w:pPr>
            <w:r>
              <w:rPr>
                <w:rFonts w:eastAsia="ＭＳ 明朝" w:hint="eastAsia"/>
                <w:sz w:val="16"/>
                <w:szCs w:val="16"/>
                <w:lang w:eastAsia="ja-JP"/>
              </w:rPr>
              <w:t>0</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10</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11</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3</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15</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8</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8</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20</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9</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6</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25</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11</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14</w:t>
            </w:r>
          </w:p>
        </w:tc>
      </w:tr>
      <w:tr w:rsidR="00D735C1" w:rsidTr="00067AD3">
        <w:trPr>
          <w:trHeight w:val="320"/>
          <w:jc w:val="center"/>
        </w:trPr>
        <w:tc>
          <w:tcPr>
            <w:tcW w:w="903" w:type="dxa"/>
            <w:vAlign w:val="center"/>
          </w:tcPr>
          <w:p w:rsidR="00D735C1" w:rsidRDefault="00D735C1" w:rsidP="00067AD3">
            <w:pPr>
              <w:pStyle w:val="tablecopy"/>
              <w:jc w:val="left"/>
              <w:rPr>
                <w:rFonts w:eastAsia="ＭＳ 明朝"/>
                <w:lang w:eastAsia="ja-JP"/>
              </w:rPr>
            </w:pPr>
            <w:r>
              <w:rPr>
                <w:rFonts w:eastAsia="ＭＳ 明朝" w:hint="eastAsia"/>
                <w:lang w:eastAsia="ja-JP"/>
              </w:rPr>
              <w:t>30</w:t>
            </w:r>
          </w:p>
        </w:tc>
        <w:tc>
          <w:tcPr>
            <w:tcW w:w="1276" w:type="dxa"/>
            <w:vAlign w:val="center"/>
          </w:tcPr>
          <w:p w:rsidR="00D735C1" w:rsidRPr="0073340B" w:rsidRDefault="0073340B" w:rsidP="00067AD3">
            <w:pPr>
              <w:pStyle w:val="tablecopy"/>
              <w:rPr>
                <w:rFonts w:eastAsia="ＭＳ 明朝"/>
                <w:lang w:eastAsia="ja-JP"/>
              </w:rPr>
            </w:pPr>
            <w:r>
              <w:rPr>
                <w:rFonts w:eastAsia="ＭＳ 明朝" w:hint="eastAsia"/>
                <w:lang w:eastAsia="ja-JP"/>
              </w:rPr>
              <w:t>9</w:t>
            </w:r>
          </w:p>
        </w:tc>
        <w:tc>
          <w:tcPr>
            <w:tcW w:w="1406" w:type="dxa"/>
            <w:vAlign w:val="center"/>
          </w:tcPr>
          <w:p w:rsidR="00D735C1" w:rsidRPr="000C7DF4" w:rsidRDefault="0073340B" w:rsidP="000C7DF4">
            <w:pPr>
              <w:jc w:val="both"/>
              <w:rPr>
                <w:rFonts w:eastAsia="ＭＳ 明朝"/>
                <w:sz w:val="16"/>
                <w:szCs w:val="16"/>
                <w:lang w:eastAsia="ja-JP"/>
              </w:rPr>
            </w:pPr>
            <w:r>
              <w:rPr>
                <w:rFonts w:eastAsia="ＭＳ 明朝" w:hint="eastAsia"/>
                <w:sz w:val="16"/>
                <w:szCs w:val="16"/>
                <w:lang w:eastAsia="ja-JP"/>
              </w:rPr>
              <w:t>18</w:t>
            </w:r>
          </w:p>
        </w:tc>
      </w:tr>
    </w:tbl>
    <w:p w:rsidR="00AC6A43" w:rsidRDefault="00AC6A43" w:rsidP="005654B0">
      <w:pPr>
        <w:pStyle w:val="BodyText"/>
        <w:rPr>
          <w:rFonts w:eastAsia="ＭＳ 明朝"/>
          <w:lang w:eastAsia="ja-JP"/>
        </w:rPr>
      </w:pPr>
    </w:p>
    <w:p w:rsidR="00041E00" w:rsidRDefault="00E77535" w:rsidP="005654B0">
      <w:pPr>
        <w:pStyle w:val="BodyText"/>
        <w:rPr>
          <w:rFonts w:eastAsia="ＭＳ 明朝"/>
          <w:lang w:eastAsia="ja-JP"/>
        </w:rPr>
      </w:pPr>
      <w:r>
        <w:rPr>
          <w:rFonts w:eastAsia="ＭＳ 明朝" w:hint="eastAsia"/>
          <w:lang w:eastAsia="ja-JP"/>
        </w:rPr>
        <w:t xml:space="preserve">From the results of Table IV, our solution can effectively find all the matches of the searched videos in 3 of the analyzed database thresholds (thresholds </w:t>
      </w:r>
      <w:r w:rsidR="004A71AB">
        <w:rPr>
          <w:rFonts w:eastAsia="ＭＳ 明朝" w:hint="eastAsia"/>
          <w:lang w:eastAsia="ja-JP"/>
        </w:rPr>
        <w:t>1 to 5</w:t>
      </w:r>
      <w:r>
        <w:rPr>
          <w:rFonts w:eastAsia="ＭＳ 明朝" w:hint="eastAsia"/>
          <w:lang w:eastAsia="ja-JP"/>
        </w:rPr>
        <w:t>).</w:t>
      </w:r>
    </w:p>
    <w:p w:rsidR="00E77535" w:rsidRDefault="00E77535" w:rsidP="005654B0">
      <w:pPr>
        <w:pStyle w:val="BodyText"/>
        <w:rPr>
          <w:rFonts w:eastAsia="ＭＳ 明朝"/>
          <w:lang w:eastAsia="ja-JP"/>
        </w:rPr>
      </w:pPr>
      <w:r>
        <w:rPr>
          <w:rFonts w:eastAsia="ＭＳ 明朝" w:hint="eastAsia"/>
          <w:lang w:eastAsia="ja-JP"/>
        </w:rPr>
        <w:t xml:space="preserve">As the database threshold increases, the number of hits also increases, due to loss of information. The clustering algorithm will have less indexes and group larger areas of </w:t>
      </w:r>
      <w:proofErr w:type="spellStart"/>
      <w:r>
        <w:rPr>
          <w:rFonts w:eastAsia="ＭＳ 明朝" w:hint="eastAsia"/>
          <w:lang w:eastAsia="ja-JP"/>
        </w:rPr>
        <w:t>Luma</w:t>
      </w:r>
      <w:proofErr w:type="spellEnd"/>
      <w:r>
        <w:rPr>
          <w:rFonts w:eastAsia="ＭＳ 明朝" w:hint="eastAsia"/>
          <w:lang w:eastAsia="ja-JP"/>
        </w:rPr>
        <w:t xml:space="preserve">, leading to zones with no unique variations of </w:t>
      </w:r>
      <w:proofErr w:type="spellStart"/>
      <w:r>
        <w:rPr>
          <w:rFonts w:eastAsia="ＭＳ 明朝" w:hint="eastAsia"/>
          <w:lang w:eastAsia="ja-JP"/>
        </w:rPr>
        <w:t>Luma</w:t>
      </w:r>
      <w:proofErr w:type="spellEnd"/>
      <w:r>
        <w:rPr>
          <w:rFonts w:eastAsia="ＭＳ 明朝" w:hint="eastAsia"/>
          <w:lang w:eastAsia="ja-JP"/>
        </w:rPr>
        <w:t xml:space="preserve"> that can identify smaller segments of video.</w:t>
      </w:r>
    </w:p>
    <w:p w:rsidR="000C7DF4" w:rsidRPr="00E02BE6" w:rsidRDefault="00BE02AC" w:rsidP="000C7DF4">
      <w:pPr>
        <w:pStyle w:val="tablehead"/>
      </w:pPr>
      <w:r>
        <w:rPr>
          <w:rFonts w:eastAsia="ＭＳ 明朝" w:hint="eastAsia"/>
          <w:lang w:eastAsia="ja-JP"/>
        </w:rPr>
        <w:t>CGO</w:t>
      </w:r>
      <w:r w:rsidR="000C7DF4">
        <w:rPr>
          <w:rFonts w:eastAsia="ＭＳ 明朝" w:hint="eastAsia"/>
          <w:lang w:eastAsia="ja-JP"/>
        </w:rPr>
        <w:t xml:space="preserve">  </w:t>
      </w:r>
      <w:r w:rsidR="00115412">
        <w:rPr>
          <w:rFonts w:eastAsia="ＭＳ 明朝" w:hint="eastAsia"/>
          <w:lang w:eastAsia="ja-JP"/>
        </w:rPr>
        <w:t>r</w:t>
      </w:r>
      <w:r w:rsidR="000C7DF4">
        <w:rPr>
          <w:rFonts w:eastAsia="ＭＳ 明朝" w:hint="eastAsia"/>
          <w:lang w:eastAsia="ja-JP"/>
        </w:rPr>
        <w:t>obustness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276"/>
        <w:gridCol w:w="1406"/>
      </w:tblGrid>
      <w:tr w:rsidR="00D735C1" w:rsidTr="00067AD3">
        <w:trPr>
          <w:cantSplit/>
          <w:trHeight w:val="485"/>
          <w:tblHeader/>
          <w:jc w:val="center"/>
        </w:trPr>
        <w:tc>
          <w:tcPr>
            <w:tcW w:w="1276" w:type="dxa"/>
            <w:vAlign w:val="center"/>
          </w:tcPr>
          <w:p w:rsidR="00D735C1" w:rsidRDefault="00D735C1" w:rsidP="00067AD3">
            <w:pPr>
              <w:pStyle w:val="tablecolhead"/>
            </w:pPr>
            <w:r>
              <w:rPr>
                <w:rFonts w:hint="eastAsia"/>
                <w:lang w:eastAsia="ja-JP"/>
              </w:rPr>
              <w:t>False Positives</w:t>
            </w:r>
          </w:p>
        </w:tc>
        <w:tc>
          <w:tcPr>
            <w:tcW w:w="1406" w:type="dxa"/>
            <w:vAlign w:val="center"/>
          </w:tcPr>
          <w:p w:rsidR="00D735C1" w:rsidRDefault="00D735C1" w:rsidP="00067AD3">
            <w:pPr>
              <w:pStyle w:val="tablecolhead"/>
            </w:pPr>
            <w:r>
              <w:rPr>
                <w:rFonts w:hint="eastAsia"/>
                <w:lang w:eastAsia="ja-JP"/>
              </w:rPr>
              <w:t>False Negatives</w:t>
            </w:r>
          </w:p>
        </w:tc>
      </w:tr>
      <w:tr w:rsidR="00D735C1" w:rsidTr="00067AD3">
        <w:trPr>
          <w:trHeight w:val="320"/>
          <w:jc w:val="center"/>
        </w:trPr>
        <w:tc>
          <w:tcPr>
            <w:tcW w:w="1276" w:type="dxa"/>
            <w:vAlign w:val="center"/>
          </w:tcPr>
          <w:p w:rsidR="00D735C1" w:rsidRPr="0073340B" w:rsidRDefault="008C462E" w:rsidP="00067AD3">
            <w:pPr>
              <w:pStyle w:val="tablecopy"/>
              <w:rPr>
                <w:rFonts w:eastAsia="ＭＳ 明朝"/>
                <w:lang w:eastAsia="ja-JP"/>
              </w:rPr>
            </w:pPr>
            <w:r>
              <w:rPr>
                <w:rFonts w:eastAsia="ＭＳ 明朝" w:hint="eastAsia"/>
                <w:lang w:eastAsia="ja-JP"/>
              </w:rPr>
              <w:t>211</w:t>
            </w:r>
          </w:p>
        </w:tc>
        <w:tc>
          <w:tcPr>
            <w:tcW w:w="1406" w:type="dxa"/>
            <w:vAlign w:val="center"/>
          </w:tcPr>
          <w:p w:rsidR="00D735C1" w:rsidRPr="005C36FE" w:rsidRDefault="0073340B" w:rsidP="00AF64F8">
            <w:pPr>
              <w:jc w:val="left"/>
              <w:rPr>
                <w:rFonts w:eastAsia="ＭＳ 明朝"/>
                <w:sz w:val="16"/>
                <w:szCs w:val="16"/>
                <w:lang w:eastAsia="ja-JP"/>
              </w:rPr>
            </w:pPr>
            <w:r>
              <w:rPr>
                <w:rFonts w:eastAsia="ＭＳ 明朝" w:hint="eastAsia"/>
                <w:sz w:val="16"/>
                <w:szCs w:val="16"/>
                <w:lang w:eastAsia="ja-JP"/>
              </w:rPr>
              <w:t>1</w:t>
            </w:r>
          </w:p>
        </w:tc>
      </w:tr>
    </w:tbl>
    <w:p w:rsidR="005D1BEA" w:rsidRDefault="00D05D5E" w:rsidP="005D1BEA">
      <w:pPr>
        <w:pStyle w:val="BodyText"/>
        <w:rPr>
          <w:rFonts w:eastAsia="ＭＳ 明朝"/>
          <w:lang w:eastAsia="ja-JP"/>
        </w:rPr>
      </w:pPr>
      <w:r>
        <w:rPr>
          <w:rFonts w:eastAsia="ＭＳ 明朝" w:hint="eastAsia"/>
          <w:lang w:eastAsia="ja-JP"/>
        </w:rPr>
        <w:t xml:space="preserve">From the obtained results, both solutions propose a low number of False Negatives. </w:t>
      </w:r>
      <w:r w:rsidR="00E77535">
        <w:rPr>
          <w:rFonts w:eastAsia="ＭＳ 明朝" w:hint="eastAsia"/>
          <w:lang w:eastAsia="ja-JP"/>
        </w:rPr>
        <w:t xml:space="preserve">In contrast, </w:t>
      </w:r>
      <w:r w:rsidR="00BE02AC">
        <w:rPr>
          <w:rFonts w:eastAsia="ＭＳ 明朝" w:hint="eastAsia"/>
          <w:lang w:eastAsia="ja-JP"/>
        </w:rPr>
        <w:t>CGO</w:t>
      </w:r>
      <w:r w:rsidR="00E77535">
        <w:rPr>
          <w:rFonts w:eastAsia="ＭＳ 明朝" w:hint="eastAsia"/>
          <w:lang w:eastAsia="ja-JP"/>
        </w:rPr>
        <w:t xml:space="preserve"> presents a larger amount of False Positives.</w:t>
      </w:r>
      <w:r w:rsidR="005D1BEA">
        <w:rPr>
          <w:rFonts w:eastAsia="ＭＳ 明朝" w:hint="eastAsia"/>
          <w:lang w:eastAsia="ja-JP"/>
        </w:rPr>
        <w:t xml:space="preserve"> While having some False Positives would be expected, t</w:t>
      </w:r>
      <w:r w:rsidR="00E77535">
        <w:rPr>
          <w:rFonts w:eastAsia="ＭＳ 明朝" w:hint="eastAsia"/>
          <w:lang w:eastAsia="ja-JP"/>
        </w:rPr>
        <w:t xml:space="preserve">his amount of False </w:t>
      </w:r>
      <w:r>
        <w:rPr>
          <w:rFonts w:eastAsia="ＭＳ 明朝" w:hint="eastAsia"/>
          <w:lang w:eastAsia="ja-JP"/>
        </w:rPr>
        <w:t>Positives</w:t>
      </w:r>
      <w:r w:rsidR="00E77535">
        <w:rPr>
          <w:rFonts w:eastAsia="ＭＳ 明朝" w:hint="eastAsia"/>
          <w:lang w:eastAsia="ja-JP"/>
        </w:rPr>
        <w:t xml:space="preserve"> would negatively impact the use of</w:t>
      </w:r>
      <w:r>
        <w:rPr>
          <w:rFonts w:eastAsia="ＭＳ 明朝" w:hint="eastAsia"/>
          <w:lang w:eastAsia="ja-JP"/>
        </w:rPr>
        <w:t xml:space="preserve"> this algorithm in our platform.</w:t>
      </w:r>
      <w:r w:rsidR="005D1BEA">
        <w:rPr>
          <w:rFonts w:eastAsia="ＭＳ 明朝" w:hint="eastAsia"/>
          <w:lang w:eastAsia="ja-JP"/>
        </w:rPr>
        <w:t xml:space="preserve"> </w:t>
      </w:r>
    </w:p>
    <w:p w:rsidR="002538F6" w:rsidRDefault="002C7A22" w:rsidP="00E22317">
      <w:pPr>
        <w:pStyle w:val="Heading1"/>
        <w:rPr>
          <w:rFonts w:eastAsia="ＭＳ 明朝"/>
          <w:lang w:eastAsia="ja-JP"/>
        </w:rPr>
      </w:pPr>
      <w:r>
        <w:rPr>
          <w:rFonts w:eastAsia="ＭＳ 明朝" w:hint="eastAsia"/>
          <w:lang w:eastAsia="ja-JP"/>
        </w:rPr>
        <w:t>Summary and fu</w:t>
      </w:r>
      <w:r w:rsidR="002538F6">
        <w:rPr>
          <w:rFonts w:eastAsia="ＭＳ 明朝" w:hint="eastAsia"/>
          <w:lang w:eastAsia="ja-JP"/>
        </w:rPr>
        <w:t>ture Work</w:t>
      </w:r>
    </w:p>
    <w:p w:rsidR="002538F6" w:rsidRDefault="00FD50F3" w:rsidP="00A26B60">
      <w:pPr>
        <w:pStyle w:val="BodyText"/>
        <w:rPr>
          <w:rFonts w:eastAsia="ＭＳ 明朝"/>
          <w:lang w:eastAsia="ja-JP"/>
        </w:rPr>
      </w:pPr>
      <w:r>
        <w:rPr>
          <w:rFonts w:eastAsia="ＭＳ 明朝" w:hint="eastAsia"/>
          <w:lang w:eastAsia="ja-JP"/>
        </w:rPr>
        <w:t>In this paper, we propose a novel video finge</w:t>
      </w:r>
      <w:r w:rsidR="00A26B60">
        <w:rPr>
          <w:rFonts w:eastAsia="ＭＳ 明朝" w:hint="eastAsia"/>
          <w:lang w:eastAsia="ja-JP"/>
        </w:rPr>
        <w:t>rprinting method</w:t>
      </w:r>
      <w:r>
        <w:rPr>
          <w:rFonts w:eastAsia="ＭＳ 明朝" w:hint="eastAsia"/>
          <w:lang w:eastAsia="ja-JP"/>
        </w:rPr>
        <w:t xml:space="preserve"> bas</w:t>
      </w:r>
      <w:r w:rsidR="00A26B60">
        <w:rPr>
          <w:rFonts w:eastAsia="ＭＳ 明朝" w:hint="eastAsia"/>
          <w:lang w:eastAsia="ja-JP"/>
        </w:rPr>
        <w:t xml:space="preserve">ed on </w:t>
      </w:r>
      <w:proofErr w:type="spellStart"/>
      <w:r w:rsidR="00A26B60">
        <w:rPr>
          <w:rFonts w:eastAsia="ＭＳ 明朝" w:hint="eastAsia"/>
          <w:lang w:eastAsia="ja-JP"/>
        </w:rPr>
        <w:t>Tanimoto</w:t>
      </w:r>
      <w:proofErr w:type="spellEnd"/>
      <w:r w:rsidR="00A26B60">
        <w:rPr>
          <w:rFonts w:eastAsia="ＭＳ 明朝" w:hint="eastAsia"/>
          <w:lang w:eastAsia="ja-JP"/>
        </w:rPr>
        <w:t xml:space="preserve"> correlation.</w:t>
      </w:r>
      <w:r w:rsidR="0074073F">
        <w:rPr>
          <w:rFonts w:eastAsia="ＭＳ 明朝" w:hint="eastAsia"/>
          <w:lang w:eastAsia="ja-JP"/>
        </w:rPr>
        <w:t xml:space="preserve"> </w:t>
      </w:r>
      <w:r w:rsidR="00A26B60">
        <w:rPr>
          <w:rFonts w:eastAsia="ＭＳ 明朝" w:hint="eastAsia"/>
          <w:lang w:eastAsia="ja-JP"/>
        </w:rPr>
        <w:t>We also propose a method to greatly reduce the amount of database information needed to effective</w:t>
      </w:r>
      <w:r w:rsidR="0074073F">
        <w:rPr>
          <w:rFonts w:eastAsia="ＭＳ 明朝" w:hint="eastAsia"/>
          <w:lang w:eastAsia="ja-JP"/>
        </w:rPr>
        <w:t>ly store fingerprints of videos.</w:t>
      </w:r>
    </w:p>
    <w:p w:rsidR="00A26B60" w:rsidRDefault="0074073F" w:rsidP="00A26B60">
      <w:pPr>
        <w:pStyle w:val="BodyText"/>
        <w:rPr>
          <w:rFonts w:eastAsia="ＭＳ 明朝"/>
          <w:lang w:eastAsia="ja-JP"/>
        </w:rPr>
      </w:pPr>
      <w:r>
        <w:rPr>
          <w:rFonts w:eastAsia="ＭＳ 明朝" w:hint="eastAsia"/>
          <w:lang w:eastAsia="ja-JP"/>
        </w:rPr>
        <w:t>The results show that our solution can achieve such an improvement. Moreover, o</w:t>
      </w:r>
      <w:r w:rsidR="00A26B60">
        <w:rPr>
          <w:rFonts w:eastAsia="ＭＳ 明朝" w:hint="eastAsia"/>
          <w:lang w:eastAsia="ja-JP"/>
        </w:rPr>
        <w:t>ur method can reduce the amount of False Positives and False Negatives,</w:t>
      </w:r>
      <w:r>
        <w:rPr>
          <w:rFonts w:eastAsia="ＭＳ 明朝" w:hint="eastAsia"/>
          <w:lang w:eastAsia="ja-JP"/>
        </w:rPr>
        <w:t xml:space="preserve"> reduce the time spend on fingerprint matching and</w:t>
      </w:r>
      <w:r w:rsidR="00A26B60">
        <w:rPr>
          <w:rFonts w:eastAsia="ＭＳ 明朝" w:hint="eastAsia"/>
          <w:lang w:eastAsia="ja-JP"/>
        </w:rPr>
        <w:t xml:space="preserve"> reduce the amount </w:t>
      </w:r>
      <w:r>
        <w:rPr>
          <w:rFonts w:eastAsia="ＭＳ 明朝" w:hint="eastAsia"/>
          <w:lang w:eastAsia="ja-JP"/>
        </w:rPr>
        <w:t>of initial processing so that it can effectively be incorporated in a real-time, practical, situation.</w:t>
      </w:r>
    </w:p>
    <w:p w:rsidR="0074073F" w:rsidRPr="0074073F" w:rsidRDefault="0074073F" w:rsidP="00A26B60">
      <w:pPr>
        <w:pStyle w:val="BodyText"/>
        <w:rPr>
          <w:rFonts w:eastAsia="ＭＳ 明朝"/>
          <w:lang w:eastAsia="ja-JP"/>
        </w:rPr>
      </w:pPr>
      <w:r>
        <w:rPr>
          <w:rFonts w:eastAsia="ＭＳ 明朝" w:hint="eastAsia"/>
          <w:lang w:eastAsia="ja-JP"/>
        </w:rPr>
        <w:t xml:space="preserve">The future work will comprise further improvements and comparisons, </w:t>
      </w:r>
      <w:r w:rsidR="004F0024">
        <w:rPr>
          <w:rFonts w:eastAsia="ＭＳ 明朝" w:hint="eastAsia"/>
          <w:lang w:eastAsia="ja-JP"/>
        </w:rPr>
        <w:t xml:space="preserve">testing </w:t>
      </w:r>
      <w:r>
        <w:rPr>
          <w:rFonts w:eastAsia="ＭＳ 明朝" w:hint="eastAsia"/>
          <w:lang w:eastAsia="ja-JP"/>
        </w:rPr>
        <w:t>the algorithm against resizing, compression algorithms, brightness and gamma alterations, subtitling, frame cropping and rotation</w:t>
      </w:r>
      <w:r w:rsidR="004F0024">
        <w:rPr>
          <w:rFonts w:eastAsia="ＭＳ 明朝" w:hint="eastAsia"/>
          <w:lang w:eastAsia="ja-JP"/>
        </w:rPr>
        <w:t xml:space="preserve"> modifications</w:t>
      </w:r>
      <w:r>
        <w:rPr>
          <w:rFonts w:eastAsia="ＭＳ 明朝" w:hint="eastAsia"/>
          <w:lang w:eastAsia="ja-JP"/>
        </w:rPr>
        <w:t>.</w:t>
      </w:r>
    </w:p>
    <w:p w:rsidR="00E22317" w:rsidRPr="00E22317" w:rsidRDefault="00ED13D6" w:rsidP="00E22317">
      <w:pPr>
        <w:pStyle w:val="Heading5"/>
        <w:rPr>
          <w:rFonts w:eastAsia="ＭＳ 明朝"/>
          <w:lang w:eastAsia="ja-JP"/>
        </w:rPr>
      </w:pPr>
      <w:r w:rsidRPr="00B57A1C">
        <w:t>References</w:t>
      </w:r>
    </w:p>
    <w:p w:rsidR="00ED13D6" w:rsidRDefault="00D83B91">
      <w:pPr>
        <w:pStyle w:val="references"/>
      </w:pPr>
      <w:r>
        <w:rPr>
          <w:rFonts w:hint="eastAsia"/>
          <w:lang w:eastAsia="ja-JP"/>
        </w:rPr>
        <w:t xml:space="preserve">Sunil Lee and Chang D. Yoo, </w:t>
      </w:r>
      <w:r>
        <w:rPr>
          <w:lang w:eastAsia="ja-JP"/>
        </w:rPr>
        <w:t>“</w:t>
      </w:r>
      <w:r>
        <w:rPr>
          <w:rFonts w:hint="eastAsia"/>
          <w:lang w:eastAsia="ja-JP"/>
        </w:rPr>
        <w:t>Robust Video Fingerprinting for Content-Based Video Identification</w:t>
      </w:r>
      <w:r>
        <w:rPr>
          <w:lang w:eastAsia="ja-JP"/>
        </w:rPr>
        <w:t>”</w:t>
      </w:r>
      <w:r>
        <w:rPr>
          <w:rFonts w:hint="eastAsia"/>
          <w:lang w:eastAsia="ja-JP"/>
        </w:rPr>
        <w:t>, in IEEE Trans. Circuits and Systems for Video Technology, vol. 18, no. 7, pp983-988, July, 2008</w:t>
      </w:r>
    </w:p>
    <w:p w:rsidR="00E22317" w:rsidRDefault="00B8631A" w:rsidP="00B8631A">
      <w:pPr>
        <w:pStyle w:val="references"/>
      </w:pPr>
      <w:r w:rsidRPr="00B8631A">
        <w:t xml:space="preserve">Seungjae Lee , Young Ho Suh, Video fingerprinting based on orientation of luminance centroid, Proceedings of the 2009 IEEE </w:t>
      </w:r>
      <w:r w:rsidRPr="00B8631A">
        <w:lastRenderedPageBreak/>
        <w:t xml:space="preserve">international conference on Multimedia and Expo, p.1386-1389, June 28-July 03, 2009, New York, NY, USA </w:t>
      </w:r>
    </w:p>
    <w:p w:rsidR="00E22317" w:rsidRDefault="00D83B91">
      <w:pPr>
        <w:pStyle w:val="references"/>
      </w:pPr>
      <w:r w:rsidRPr="00D83B91">
        <w:t xml:space="preserve">David G. Lowe, Object Recognition from Local Scale-Invariant Features, Proceedings of the International Conference on Computer Vision-Volume 2, p.1150, September 20-25, 1999 </w:t>
      </w:r>
    </w:p>
    <w:p w:rsidR="00E22317" w:rsidRDefault="00D83B91">
      <w:pPr>
        <w:pStyle w:val="references"/>
      </w:pPr>
      <w:r>
        <w:t xml:space="preserve">S.C. Cheung and Avideh Zakhor, "Efficient video similarity measurement with video signature," </w:t>
      </w:r>
      <w:r>
        <w:rPr>
          <w:i/>
          <w:iCs/>
        </w:rPr>
        <w:t>IEEE Trans. Circuits and Systems for Video Technology</w:t>
      </w:r>
      <w:r>
        <w:t>, vol. 13, no. 1, pp. 59-74, Jan. 2003.</w:t>
      </w:r>
    </w:p>
    <w:p w:rsidR="00E22317" w:rsidRDefault="00D83B91">
      <w:pPr>
        <w:pStyle w:val="references"/>
      </w:pPr>
      <w:r>
        <w:lastRenderedPageBreak/>
        <w:t xml:space="preserve">Changick Kim and B. Vasudev, "Spatiotemporal sequence matching for efficient video copy detection," </w:t>
      </w:r>
      <w:r>
        <w:rPr>
          <w:i/>
          <w:iCs/>
        </w:rPr>
        <w:t>IEEE Trans. Circuits and Systems for Video Technology</w:t>
      </w:r>
      <w:r>
        <w:t>, vol. 15, no. 1, pp. 127-132, Jan. 2005.</w:t>
      </w:r>
    </w:p>
    <w:p w:rsidR="00E22317" w:rsidRDefault="00D83B91">
      <w:pPr>
        <w:pStyle w:val="references"/>
      </w:pPr>
      <w:r w:rsidRPr="00D83B91">
        <w:t xml:space="preserve">Job Oostveen , Ton Kalker , Jaap Haitsma, Feature Extraction and a Database Strategy for Video Fingerprinting, Proceedings of the 5th International Conference on Recent Advances in Visual Information Systems, p.117-128, March 11-13, 2002 </w:t>
      </w:r>
    </w:p>
    <w:p w:rsidR="00FD50F3" w:rsidRDefault="00FD50F3">
      <w:pPr>
        <w:pStyle w:val="references"/>
      </w:pPr>
      <w:r w:rsidRPr="00063A3F">
        <w:t>T.T. Tanimoto, 1957</w:t>
      </w:r>
      <w:r>
        <w:t>, IBM Internal Report 17th Nov.</w:t>
      </w:r>
    </w:p>
    <w:p w:rsidR="00E22317" w:rsidRPr="00A72D18" w:rsidRDefault="00A72D18">
      <w:pPr>
        <w:pStyle w:val="references"/>
        <w:rPr>
          <w:i/>
        </w:rPr>
      </w:pPr>
      <w:r>
        <w:rPr>
          <w:rFonts w:hint="eastAsia"/>
          <w:lang w:eastAsia="ja-JP"/>
        </w:rPr>
        <w:t xml:space="preserve">L.M. James and L.C. David, </w:t>
      </w:r>
      <w:r w:rsidRPr="00A72D18">
        <w:rPr>
          <w:rFonts w:hint="eastAsia"/>
          <w:i/>
          <w:lang w:eastAsia="ja-JP"/>
        </w:rPr>
        <w:t>Decision and Estimation Theory</w:t>
      </w:r>
      <w:r w:rsidR="00685F45">
        <w:rPr>
          <w:rFonts w:hint="eastAsia"/>
          <w:lang w:eastAsia="ja-JP"/>
        </w:rPr>
        <w:t>. New York; McGraw-Hill, 1978, pp27-38</w:t>
      </w:r>
    </w:p>
    <w:p w:rsidR="00923869" w:rsidRDefault="00923869" w:rsidP="00A139B7">
      <w:pPr>
        <w:pStyle w:val="references"/>
        <w:numPr>
          <w:ilvl w:val="0"/>
          <w:numId w:val="0"/>
        </w:numPr>
        <w:rPr>
          <w:lang w:eastAsia="ja-JP"/>
        </w:rPr>
        <w:sectPr w:rsidR="00923869">
          <w:type w:val="continuous"/>
          <w:pgSz w:w="11909" w:h="16834" w:code="9"/>
          <w:pgMar w:top="1080" w:right="734" w:bottom="2434" w:left="734" w:header="720" w:footer="720" w:gutter="0"/>
          <w:cols w:num="2" w:space="360"/>
          <w:rtlGutter/>
          <w:docGrid w:linePitch="360"/>
        </w:sectPr>
      </w:pPr>
    </w:p>
    <w:p w:rsidR="00ED13D6" w:rsidRPr="00354E87" w:rsidRDefault="00ED13D6" w:rsidP="00FA690E">
      <w:pPr>
        <w:jc w:val="both"/>
        <w:rPr>
          <w:rFonts w:eastAsia="ＭＳ 明朝"/>
          <w:lang w:eastAsia="ja-JP"/>
        </w:rPr>
      </w:pPr>
    </w:p>
    <w:sectPr w:rsidR="00ED13D6" w:rsidRPr="00354E87" w:rsidSect="00C12158">
      <w:type w:val="continuous"/>
      <w:pgSz w:w="11909" w:h="16834" w:code="9"/>
      <w:pgMar w:top="1080" w:right="734" w:bottom="2434" w:left="734"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Luis Loyola" w:date="2010-03-28T22:57:00Z" w:initials="LL">
    <w:p w:rsidR="00935272" w:rsidRPr="00935272" w:rsidRDefault="00935272">
      <w:pPr>
        <w:pStyle w:val="CommentText"/>
        <w:rPr>
          <w:rFonts w:eastAsiaTheme="minorEastAsia"/>
          <w:lang w:eastAsia="ja-JP"/>
        </w:rPr>
      </w:pPr>
      <w:r>
        <w:rPr>
          <w:rStyle w:val="CommentReference"/>
        </w:rPr>
        <w:annotationRef/>
      </w:r>
      <w:r>
        <w:rPr>
          <w:rFonts w:eastAsiaTheme="minorEastAsia"/>
          <w:lang w:eastAsia="ja-JP"/>
        </w:rPr>
        <w:t>I</w:t>
      </w:r>
      <w:r>
        <w:rPr>
          <w:rFonts w:eastAsiaTheme="minorEastAsia" w:hint="eastAsia"/>
          <w:lang w:eastAsia="ja-JP"/>
        </w:rPr>
        <w:t>f we do not show it we better delete this phrase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342" w:rsidRDefault="00A15342" w:rsidP="00C83F41">
      <w:r>
        <w:separator/>
      </w:r>
    </w:p>
  </w:endnote>
  <w:endnote w:type="continuationSeparator" w:id="0">
    <w:p w:rsidR="00A15342" w:rsidRDefault="00A15342" w:rsidP="00C83F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342" w:rsidRDefault="00A15342" w:rsidP="00C83F41">
      <w:r>
        <w:separator/>
      </w:r>
    </w:p>
  </w:footnote>
  <w:footnote w:type="continuationSeparator" w:id="0">
    <w:p w:rsidR="00A15342" w:rsidRDefault="00A15342" w:rsidP="00C83F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16F15"/>
    <w:multiLevelType w:val="hybridMultilevel"/>
    <w:tmpl w:val="69A69684"/>
    <w:lvl w:ilvl="0" w:tplc="6D688F6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95AA215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doNotHyphenateCaps/>
  <w:characterSpacingControl w:val="doNotCompress"/>
  <w:doNotValidateAgainstSchema/>
  <w:doNotDemarcateInvalidXml/>
  <w:hdrShapeDefaults>
    <o:shapedefaults v:ext="edit" spidmax="5121">
      <v:textbox inset="5.85pt,.7pt,5.85pt,.7pt"/>
    </o:shapedefaults>
  </w:hdrShapeDefaults>
  <w:footnotePr>
    <w:footnote w:id="-1"/>
    <w:footnote w:id="0"/>
  </w:footnotePr>
  <w:endnotePr>
    <w:endnote w:id="-1"/>
    <w:endnote w:id="0"/>
  </w:endnotePr>
  <w:compat>
    <w:useFELayout/>
  </w:compat>
  <w:rsids>
    <w:rsidRoot w:val="00ED13D6"/>
    <w:rsid w:val="00002481"/>
    <w:rsid w:val="00002866"/>
    <w:rsid w:val="00010CC4"/>
    <w:rsid w:val="00015436"/>
    <w:rsid w:val="0002161E"/>
    <w:rsid w:val="00041E00"/>
    <w:rsid w:val="000450F1"/>
    <w:rsid w:val="000506EA"/>
    <w:rsid w:val="00054C46"/>
    <w:rsid w:val="00067AD3"/>
    <w:rsid w:val="00077DFB"/>
    <w:rsid w:val="000A45F4"/>
    <w:rsid w:val="000C7DF4"/>
    <w:rsid w:val="000D3311"/>
    <w:rsid w:val="000D655A"/>
    <w:rsid w:val="000F551E"/>
    <w:rsid w:val="00115412"/>
    <w:rsid w:val="0011591D"/>
    <w:rsid w:val="0012664D"/>
    <w:rsid w:val="001820D4"/>
    <w:rsid w:val="00186A5A"/>
    <w:rsid w:val="001F4574"/>
    <w:rsid w:val="00203052"/>
    <w:rsid w:val="00222D1E"/>
    <w:rsid w:val="00232506"/>
    <w:rsid w:val="00234C41"/>
    <w:rsid w:val="00251965"/>
    <w:rsid w:val="002538F6"/>
    <w:rsid w:val="00257513"/>
    <w:rsid w:val="00257FFA"/>
    <w:rsid w:val="00263744"/>
    <w:rsid w:val="002C1BAB"/>
    <w:rsid w:val="002C7A22"/>
    <w:rsid w:val="00333EC5"/>
    <w:rsid w:val="00353482"/>
    <w:rsid w:val="00353D4B"/>
    <w:rsid w:val="00354E87"/>
    <w:rsid w:val="00380B0E"/>
    <w:rsid w:val="0038110C"/>
    <w:rsid w:val="00382EB7"/>
    <w:rsid w:val="003C646D"/>
    <w:rsid w:val="003E2210"/>
    <w:rsid w:val="00402AAE"/>
    <w:rsid w:val="004076CB"/>
    <w:rsid w:val="00442D60"/>
    <w:rsid w:val="00452D21"/>
    <w:rsid w:val="00452F22"/>
    <w:rsid w:val="00470A81"/>
    <w:rsid w:val="00471731"/>
    <w:rsid w:val="0047281B"/>
    <w:rsid w:val="00476512"/>
    <w:rsid w:val="00480F86"/>
    <w:rsid w:val="00497B02"/>
    <w:rsid w:val="004A71AB"/>
    <w:rsid w:val="004F0024"/>
    <w:rsid w:val="0050447F"/>
    <w:rsid w:val="00514B6F"/>
    <w:rsid w:val="00547236"/>
    <w:rsid w:val="00564E0A"/>
    <w:rsid w:val="005654B0"/>
    <w:rsid w:val="00571594"/>
    <w:rsid w:val="00595F16"/>
    <w:rsid w:val="005A3082"/>
    <w:rsid w:val="005A6605"/>
    <w:rsid w:val="005C36FE"/>
    <w:rsid w:val="005D1BEA"/>
    <w:rsid w:val="005D3DC6"/>
    <w:rsid w:val="005D7369"/>
    <w:rsid w:val="005E5399"/>
    <w:rsid w:val="006129BD"/>
    <w:rsid w:val="00646A98"/>
    <w:rsid w:val="00657CCA"/>
    <w:rsid w:val="006745D5"/>
    <w:rsid w:val="00684A82"/>
    <w:rsid w:val="00685F45"/>
    <w:rsid w:val="006B7ABB"/>
    <w:rsid w:val="006C7365"/>
    <w:rsid w:val="006E19C4"/>
    <w:rsid w:val="006F7A2A"/>
    <w:rsid w:val="00702677"/>
    <w:rsid w:val="0073340B"/>
    <w:rsid w:val="0073642C"/>
    <w:rsid w:val="0074073F"/>
    <w:rsid w:val="00746C43"/>
    <w:rsid w:val="00783034"/>
    <w:rsid w:val="007B6143"/>
    <w:rsid w:val="007D30A3"/>
    <w:rsid w:val="007D7F23"/>
    <w:rsid w:val="007F09A9"/>
    <w:rsid w:val="0081444F"/>
    <w:rsid w:val="008320D0"/>
    <w:rsid w:val="008426B7"/>
    <w:rsid w:val="0085218E"/>
    <w:rsid w:val="00856208"/>
    <w:rsid w:val="00896DE4"/>
    <w:rsid w:val="008C462E"/>
    <w:rsid w:val="008D70FD"/>
    <w:rsid w:val="0090603A"/>
    <w:rsid w:val="00916F1D"/>
    <w:rsid w:val="00923869"/>
    <w:rsid w:val="00926F89"/>
    <w:rsid w:val="00927A2E"/>
    <w:rsid w:val="00935272"/>
    <w:rsid w:val="0093792D"/>
    <w:rsid w:val="0098798C"/>
    <w:rsid w:val="009A3B9E"/>
    <w:rsid w:val="00A00359"/>
    <w:rsid w:val="00A139B7"/>
    <w:rsid w:val="00A15342"/>
    <w:rsid w:val="00A26B60"/>
    <w:rsid w:val="00A439A4"/>
    <w:rsid w:val="00A7004C"/>
    <w:rsid w:val="00A72D18"/>
    <w:rsid w:val="00A851CB"/>
    <w:rsid w:val="00AC6A43"/>
    <w:rsid w:val="00AD3CB3"/>
    <w:rsid w:val="00AF64F8"/>
    <w:rsid w:val="00B01DE8"/>
    <w:rsid w:val="00B13D20"/>
    <w:rsid w:val="00B168F2"/>
    <w:rsid w:val="00B57A1C"/>
    <w:rsid w:val="00B64668"/>
    <w:rsid w:val="00B83FA9"/>
    <w:rsid w:val="00B8631A"/>
    <w:rsid w:val="00B93F46"/>
    <w:rsid w:val="00BA38A7"/>
    <w:rsid w:val="00BC37AC"/>
    <w:rsid w:val="00BE02AC"/>
    <w:rsid w:val="00BF5522"/>
    <w:rsid w:val="00C0201B"/>
    <w:rsid w:val="00C12158"/>
    <w:rsid w:val="00C23C9C"/>
    <w:rsid w:val="00C83F41"/>
    <w:rsid w:val="00CA4054"/>
    <w:rsid w:val="00CB6C7C"/>
    <w:rsid w:val="00CD6E33"/>
    <w:rsid w:val="00D05D5E"/>
    <w:rsid w:val="00D45580"/>
    <w:rsid w:val="00D47200"/>
    <w:rsid w:val="00D530E5"/>
    <w:rsid w:val="00D55A94"/>
    <w:rsid w:val="00D735C1"/>
    <w:rsid w:val="00D7405C"/>
    <w:rsid w:val="00D770A6"/>
    <w:rsid w:val="00D83B91"/>
    <w:rsid w:val="00D9165F"/>
    <w:rsid w:val="00DC12D7"/>
    <w:rsid w:val="00DE5B72"/>
    <w:rsid w:val="00E01356"/>
    <w:rsid w:val="00E02BE6"/>
    <w:rsid w:val="00E22317"/>
    <w:rsid w:val="00E62122"/>
    <w:rsid w:val="00E70B59"/>
    <w:rsid w:val="00E717A3"/>
    <w:rsid w:val="00E77535"/>
    <w:rsid w:val="00E821ED"/>
    <w:rsid w:val="00ED13D6"/>
    <w:rsid w:val="00F03D4D"/>
    <w:rsid w:val="00F04152"/>
    <w:rsid w:val="00F11DE0"/>
    <w:rsid w:val="00F14439"/>
    <w:rsid w:val="00F149E1"/>
    <w:rsid w:val="00F1610C"/>
    <w:rsid w:val="00F17DC2"/>
    <w:rsid w:val="00F2039C"/>
    <w:rsid w:val="00F325E4"/>
    <w:rsid w:val="00F37E68"/>
    <w:rsid w:val="00F42B64"/>
    <w:rsid w:val="00F6227E"/>
    <w:rsid w:val="00F633E1"/>
    <w:rsid w:val="00F850F5"/>
    <w:rsid w:val="00FA690E"/>
    <w:rsid w:val="00FB3E7D"/>
    <w:rsid w:val="00FC7DD3"/>
    <w:rsid w:val="00FD50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2158"/>
    <w:pPr>
      <w:jc w:val="center"/>
    </w:pPr>
    <w:rPr>
      <w:lang w:eastAsia="en-US"/>
    </w:rPr>
  </w:style>
  <w:style w:type="paragraph" w:styleId="Heading1">
    <w:name w:val="heading 1"/>
    <w:basedOn w:val="Normal"/>
    <w:next w:val="Normal"/>
    <w:qFormat/>
    <w:rsid w:val="00C12158"/>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C12158"/>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C12158"/>
    <w:pPr>
      <w:numPr>
        <w:ilvl w:val="2"/>
        <w:numId w:val="6"/>
      </w:numPr>
      <w:spacing w:line="240" w:lineRule="exact"/>
      <w:jc w:val="both"/>
      <w:outlineLvl w:val="2"/>
    </w:pPr>
    <w:rPr>
      <w:i/>
      <w:iCs/>
      <w:noProof/>
    </w:rPr>
  </w:style>
  <w:style w:type="paragraph" w:styleId="Heading4">
    <w:name w:val="heading 4"/>
    <w:basedOn w:val="Normal"/>
    <w:next w:val="Normal"/>
    <w:qFormat/>
    <w:rsid w:val="00C12158"/>
    <w:pPr>
      <w:numPr>
        <w:ilvl w:val="3"/>
        <w:numId w:val="7"/>
      </w:numPr>
      <w:spacing w:before="40" w:after="40"/>
      <w:jc w:val="both"/>
      <w:outlineLvl w:val="3"/>
    </w:pPr>
    <w:rPr>
      <w:i/>
      <w:iCs/>
      <w:noProof/>
    </w:rPr>
  </w:style>
  <w:style w:type="paragraph" w:styleId="Heading5">
    <w:name w:val="heading 5"/>
    <w:basedOn w:val="Normal"/>
    <w:next w:val="Normal"/>
    <w:qFormat/>
    <w:rsid w:val="00C1215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C12158"/>
    <w:pPr>
      <w:spacing w:after="200"/>
      <w:jc w:val="both"/>
    </w:pPr>
    <w:rPr>
      <w:b/>
      <w:bCs/>
      <w:sz w:val="18"/>
      <w:szCs w:val="18"/>
      <w:lang w:eastAsia="en-US"/>
    </w:rPr>
  </w:style>
  <w:style w:type="paragraph" w:customStyle="1" w:styleId="Affiliation">
    <w:name w:val="Affiliation"/>
    <w:rsid w:val="00C12158"/>
    <w:pPr>
      <w:jc w:val="center"/>
    </w:pPr>
    <w:rPr>
      <w:lang w:eastAsia="en-US"/>
    </w:rPr>
  </w:style>
  <w:style w:type="paragraph" w:customStyle="1" w:styleId="Author">
    <w:name w:val="Author"/>
    <w:rsid w:val="00C12158"/>
    <w:pPr>
      <w:spacing w:before="360" w:after="40"/>
      <w:jc w:val="center"/>
    </w:pPr>
    <w:rPr>
      <w:noProof/>
      <w:sz w:val="22"/>
      <w:szCs w:val="22"/>
      <w:lang w:eastAsia="en-US"/>
    </w:rPr>
  </w:style>
  <w:style w:type="paragraph" w:styleId="BodyText">
    <w:name w:val="Body Text"/>
    <w:basedOn w:val="Normal"/>
    <w:link w:val="BodyTextChar"/>
    <w:rsid w:val="00C12158"/>
    <w:pPr>
      <w:spacing w:after="120" w:line="228" w:lineRule="auto"/>
      <w:ind w:firstLine="288"/>
      <w:jc w:val="both"/>
    </w:pPr>
    <w:rPr>
      <w:spacing w:val="-1"/>
    </w:rPr>
  </w:style>
  <w:style w:type="paragraph" w:customStyle="1" w:styleId="bulletlist">
    <w:name w:val="bullet list"/>
    <w:basedOn w:val="BodyText"/>
    <w:rsid w:val="00C12158"/>
    <w:pPr>
      <w:numPr>
        <w:numId w:val="1"/>
      </w:numPr>
    </w:pPr>
  </w:style>
  <w:style w:type="paragraph" w:customStyle="1" w:styleId="equation">
    <w:name w:val="equation"/>
    <w:basedOn w:val="Normal"/>
    <w:rsid w:val="00C1215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rPr>
  </w:style>
  <w:style w:type="paragraph" w:customStyle="1" w:styleId="footnote">
    <w:name w:val="footnote"/>
    <w:rsid w:val="00C12158"/>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C12158"/>
    <w:pPr>
      <w:spacing w:after="120"/>
      <w:ind w:firstLine="288"/>
      <w:jc w:val="both"/>
    </w:pPr>
    <w:rPr>
      <w:b/>
      <w:bCs/>
      <w:i/>
      <w:iCs/>
      <w:noProof/>
      <w:sz w:val="18"/>
      <w:szCs w:val="18"/>
      <w:lang w:eastAsia="en-US"/>
    </w:rPr>
  </w:style>
  <w:style w:type="paragraph" w:customStyle="1" w:styleId="papersubtitle">
    <w:name w:val="paper subtitle"/>
    <w:rsid w:val="00C12158"/>
    <w:pPr>
      <w:spacing w:after="120"/>
      <w:jc w:val="center"/>
    </w:pPr>
    <w:rPr>
      <w:rFonts w:eastAsia="ＭＳ 明朝"/>
      <w:noProof/>
      <w:sz w:val="28"/>
      <w:szCs w:val="28"/>
      <w:lang w:eastAsia="en-US"/>
    </w:rPr>
  </w:style>
  <w:style w:type="paragraph" w:customStyle="1" w:styleId="papertitle">
    <w:name w:val="paper title"/>
    <w:rsid w:val="00C12158"/>
    <w:pPr>
      <w:spacing w:after="120"/>
      <w:jc w:val="center"/>
    </w:pPr>
    <w:rPr>
      <w:rFonts w:eastAsia="ＭＳ 明朝"/>
      <w:noProof/>
      <w:sz w:val="48"/>
      <w:szCs w:val="48"/>
      <w:lang w:eastAsia="en-US"/>
    </w:rPr>
  </w:style>
  <w:style w:type="paragraph" w:customStyle="1" w:styleId="references">
    <w:name w:val="references"/>
    <w:rsid w:val="00C12158"/>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2158"/>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2158"/>
    <w:rPr>
      <w:b/>
      <w:bCs/>
      <w:sz w:val="16"/>
      <w:szCs w:val="16"/>
    </w:rPr>
  </w:style>
  <w:style w:type="paragraph" w:customStyle="1" w:styleId="tablecolsubhead">
    <w:name w:val="table col subhead"/>
    <w:basedOn w:val="tablecolhead"/>
    <w:rsid w:val="00C12158"/>
    <w:rPr>
      <w:i/>
      <w:iCs/>
      <w:sz w:val="15"/>
      <w:szCs w:val="15"/>
    </w:rPr>
  </w:style>
  <w:style w:type="paragraph" w:customStyle="1" w:styleId="tablecopy">
    <w:name w:val="table copy"/>
    <w:rsid w:val="00C12158"/>
    <w:pPr>
      <w:jc w:val="both"/>
    </w:pPr>
    <w:rPr>
      <w:noProof/>
      <w:sz w:val="16"/>
      <w:szCs w:val="16"/>
      <w:lang w:eastAsia="en-US"/>
    </w:rPr>
  </w:style>
  <w:style w:type="paragraph" w:customStyle="1" w:styleId="tablefootnote">
    <w:name w:val="table footnote"/>
    <w:rsid w:val="00C12158"/>
    <w:pPr>
      <w:spacing w:before="60" w:after="30"/>
      <w:jc w:val="right"/>
    </w:pPr>
    <w:rPr>
      <w:sz w:val="12"/>
      <w:szCs w:val="12"/>
      <w:lang w:eastAsia="en-US"/>
    </w:rPr>
  </w:style>
  <w:style w:type="paragraph" w:customStyle="1" w:styleId="tablehead">
    <w:name w:val="table head"/>
    <w:rsid w:val="00C12158"/>
    <w:pPr>
      <w:numPr>
        <w:numId w:val="9"/>
      </w:numPr>
      <w:spacing w:before="240" w:after="120" w:line="216" w:lineRule="auto"/>
      <w:jc w:val="center"/>
    </w:pPr>
    <w:rPr>
      <w:smallCaps/>
      <w:noProof/>
      <w:sz w:val="16"/>
      <w:szCs w:val="16"/>
      <w:lang w:eastAsia="en-US"/>
    </w:rPr>
  </w:style>
  <w:style w:type="paragraph" w:customStyle="1" w:styleId="StyleAbstractItalic">
    <w:name w:val="Style Abstract + Italic"/>
    <w:basedOn w:val="Abstract"/>
    <w:link w:val="StyleAbstractItalicChar"/>
    <w:rsid w:val="00B57A1C"/>
    <w:rPr>
      <w:rFonts w:eastAsia="ＭＳ 明朝"/>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ＭＳ 明朝"/>
      <w:i/>
      <w:iCs/>
    </w:rPr>
  </w:style>
  <w:style w:type="paragraph" w:styleId="Header">
    <w:name w:val="header"/>
    <w:basedOn w:val="Normal"/>
    <w:link w:val="HeaderChar"/>
    <w:rsid w:val="00C83F41"/>
    <w:pPr>
      <w:tabs>
        <w:tab w:val="center" w:pos="4252"/>
        <w:tab w:val="right" w:pos="8504"/>
      </w:tabs>
      <w:snapToGrid w:val="0"/>
    </w:pPr>
  </w:style>
  <w:style w:type="character" w:customStyle="1" w:styleId="HeaderChar">
    <w:name w:val="Header Char"/>
    <w:basedOn w:val="DefaultParagraphFont"/>
    <w:link w:val="Header"/>
    <w:rsid w:val="00C83F41"/>
    <w:rPr>
      <w:lang w:eastAsia="en-US"/>
    </w:rPr>
  </w:style>
  <w:style w:type="paragraph" w:styleId="Footer">
    <w:name w:val="footer"/>
    <w:basedOn w:val="Normal"/>
    <w:link w:val="FooterChar"/>
    <w:rsid w:val="00C83F41"/>
    <w:pPr>
      <w:tabs>
        <w:tab w:val="center" w:pos="4252"/>
        <w:tab w:val="right" w:pos="8504"/>
      </w:tabs>
      <w:snapToGrid w:val="0"/>
    </w:pPr>
  </w:style>
  <w:style w:type="character" w:customStyle="1" w:styleId="FooterChar">
    <w:name w:val="Footer Char"/>
    <w:basedOn w:val="DefaultParagraphFont"/>
    <w:link w:val="Footer"/>
    <w:rsid w:val="00C83F41"/>
    <w:rPr>
      <w:lang w:eastAsia="en-US"/>
    </w:rPr>
  </w:style>
  <w:style w:type="character" w:styleId="Hyperlink">
    <w:name w:val="Hyperlink"/>
    <w:basedOn w:val="DefaultParagraphFont"/>
    <w:rsid w:val="00CB6C7C"/>
    <w:rPr>
      <w:color w:val="0000FF"/>
      <w:u w:val="single"/>
    </w:rPr>
  </w:style>
  <w:style w:type="character" w:customStyle="1" w:styleId="BodyTextChar">
    <w:name w:val="Body Text Char"/>
    <w:basedOn w:val="DefaultParagraphFont"/>
    <w:link w:val="BodyText"/>
    <w:rsid w:val="00646A98"/>
    <w:rPr>
      <w:spacing w:val="-1"/>
      <w:lang w:eastAsia="en-US"/>
    </w:rPr>
  </w:style>
  <w:style w:type="paragraph" w:styleId="BalloonText">
    <w:name w:val="Balloon Text"/>
    <w:basedOn w:val="Normal"/>
    <w:link w:val="BalloonTextChar"/>
    <w:rsid w:val="00FC7DD3"/>
    <w:rPr>
      <w:rFonts w:ascii="Arial" w:eastAsia="ＭＳ ゴシック" w:hAnsi="Arial"/>
      <w:sz w:val="18"/>
      <w:szCs w:val="18"/>
    </w:rPr>
  </w:style>
  <w:style w:type="character" w:customStyle="1" w:styleId="BalloonTextChar">
    <w:name w:val="Balloon Text Char"/>
    <w:basedOn w:val="DefaultParagraphFont"/>
    <w:link w:val="BalloonText"/>
    <w:rsid w:val="00FC7DD3"/>
    <w:rPr>
      <w:rFonts w:ascii="Arial" w:eastAsia="ＭＳ ゴシック" w:hAnsi="Arial" w:cs="Times New Roman"/>
      <w:sz w:val="18"/>
      <w:szCs w:val="18"/>
      <w:lang w:eastAsia="en-US"/>
    </w:rPr>
  </w:style>
  <w:style w:type="paragraph" w:styleId="Caption">
    <w:name w:val="caption"/>
    <w:basedOn w:val="Normal"/>
    <w:next w:val="Normal"/>
    <w:unhideWhenUsed/>
    <w:qFormat/>
    <w:rsid w:val="0081444F"/>
    <w:rPr>
      <w:b/>
      <w:bCs/>
      <w:sz w:val="21"/>
      <w:szCs w:val="21"/>
    </w:rPr>
  </w:style>
  <w:style w:type="paragraph" w:styleId="EndnoteText">
    <w:name w:val="endnote text"/>
    <w:basedOn w:val="Normal"/>
    <w:link w:val="EndnoteTextChar"/>
    <w:rsid w:val="0081444F"/>
    <w:pPr>
      <w:snapToGrid w:val="0"/>
      <w:jc w:val="left"/>
    </w:pPr>
  </w:style>
  <w:style w:type="character" w:customStyle="1" w:styleId="EndnoteTextChar">
    <w:name w:val="Endnote Text Char"/>
    <w:basedOn w:val="DefaultParagraphFont"/>
    <w:link w:val="EndnoteText"/>
    <w:rsid w:val="0081444F"/>
    <w:rPr>
      <w:lang w:eastAsia="en-US"/>
    </w:rPr>
  </w:style>
  <w:style w:type="character" w:styleId="EndnoteReference">
    <w:name w:val="endnote reference"/>
    <w:basedOn w:val="DefaultParagraphFont"/>
    <w:rsid w:val="0081444F"/>
    <w:rPr>
      <w:vertAlign w:val="superscript"/>
    </w:rPr>
  </w:style>
  <w:style w:type="character" w:styleId="CommentReference">
    <w:name w:val="annotation reference"/>
    <w:basedOn w:val="DefaultParagraphFont"/>
    <w:rsid w:val="00935272"/>
    <w:rPr>
      <w:sz w:val="16"/>
      <w:szCs w:val="16"/>
    </w:rPr>
  </w:style>
  <w:style w:type="paragraph" w:styleId="CommentText">
    <w:name w:val="annotation text"/>
    <w:basedOn w:val="Normal"/>
    <w:link w:val="CommentTextChar"/>
    <w:rsid w:val="00935272"/>
  </w:style>
  <w:style w:type="character" w:customStyle="1" w:styleId="CommentTextChar">
    <w:name w:val="Comment Text Char"/>
    <w:basedOn w:val="DefaultParagraphFont"/>
    <w:link w:val="CommentText"/>
    <w:rsid w:val="00935272"/>
    <w:rPr>
      <w:lang w:eastAsia="en-US"/>
    </w:rPr>
  </w:style>
  <w:style w:type="paragraph" w:styleId="CommentSubject">
    <w:name w:val="annotation subject"/>
    <w:basedOn w:val="CommentText"/>
    <w:next w:val="CommentText"/>
    <w:link w:val="CommentSubjectChar"/>
    <w:rsid w:val="00935272"/>
    <w:rPr>
      <w:b/>
      <w:bCs/>
    </w:rPr>
  </w:style>
  <w:style w:type="character" w:customStyle="1" w:styleId="CommentSubjectChar">
    <w:name w:val="Comment Subject Char"/>
    <w:basedOn w:val="CommentTextChar"/>
    <w:link w:val="CommentSubject"/>
    <w:rsid w:val="00935272"/>
    <w:rPr>
      <w:b/>
      <w:bCs/>
    </w:rPr>
  </w:style>
  <w:style w:type="character" w:styleId="PlaceholderText">
    <w:name w:val="Placeholder Text"/>
    <w:basedOn w:val="DefaultParagraphFont"/>
    <w:uiPriority w:val="99"/>
    <w:semiHidden/>
    <w:rsid w:val="00F2039C"/>
    <w:rPr>
      <w:color w:val="808080"/>
    </w:rPr>
  </w:style>
</w:styles>
</file>

<file path=word/webSettings.xml><?xml version="1.0" encoding="utf-8"?>
<w:webSettings xmlns:r="http://schemas.openxmlformats.org/officeDocument/2006/relationships" xmlns:w="http://schemas.openxmlformats.org/wordprocessingml/2006/main">
  <w:divs>
    <w:div w:id="1226258800">
      <w:bodyDiv w:val="1"/>
      <w:marLeft w:val="0"/>
      <w:marRight w:val="0"/>
      <w:marTop w:val="0"/>
      <w:marBottom w:val="0"/>
      <w:divBdr>
        <w:top w:val="none" w:sz="0" w:space="0" w:color="auto"/>
        <w:left w:val="none" w:sz="0" w:space="0" w:color="auto"/>
        <w:bottom w:val="none" w:sz="0" w:space="0" w:color="auto"/>
        <w:right w:val="none" w:sz="0" w:space="0" w:color="auto"/>
      </w:divBdr>
      <w:divsChild>
        <w:div w:id="783156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Office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C339C-4B51-44C2-AB1E-D272F3560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3478</Words>
  <Characters>19751</Characters>
  <Application>Microsoft Office Word</Application>
  <DocSecurity>0</DocSecurity>
  <Lines>164</Lines>
  <Paragraphs>46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Luis Loyola</cp:lastModifiedBy>
  <cp:revision>2</cp:revision>
  <cp:lastPrinted>2010-03-26T07:21:00Z</cp:lastPrinted>
  <dcterms:created xsi:type="dcterms:W3CDTF">2010-03-28T23:48:00Z</dcterms:created>
  <dcterms:modified xsi:type="dcterms:W3CDTF">2010-03-28T23:48:00Z</dcterms:modified>
</cp:coreProperties>
</file>